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620FC" w14:textId="06835677" w:rsidR="0080720A" w:rsidRPr="001E7B36" w:rsidRDefault="00B77D8F" w:rsidP="00A02AB7">
      <w:pPr>
        <w:autoSpaceDE w:val="0"/>
        <w:autoSpaceDN w:val="0"/>
        <w:adjustRightInd w:val="0"/>
        <w:rPr>
          <w:rFonts w:ascii="Times New Roman" w:hAnsi="Times New Roman" w:cs="Times New Roman"/>
          <w:b/>
          <w:bCs/>
          <w:iCs/>
          <w:sz w:val="24"/>
          <w:szCs w:val="24"/>
        </w:rPr>
      </w:pPr>
      <w:r w:rsidRPr="001E7B36">
        <w:rPr>
          <w:rFonts w:ascii="Times New Roman" w:hAnsi="Times New Roman" w:cs="Times New Roman"/>
          <w:b/>
          <w:bCs/>
          <w:iCs/>
          <w:sz w:val="24"/>
          <w:szCs w:val="24"/>
        </w:rPr>
        <w:t>A Proposal for a Cluster Hire in E</w:t>
      </w:r>
      <w:r w:rsidR="00C91507">
        <w:rPr>
          <w:rFonts w:ascii="Times New Roman" w:hAnsi="Times New Roman" w:cs="Times New Roman"/>
          <w:b/>
          <w:bCs/>
          <w:iCs/>
          <w:sz w:val="24"/>
          <w:szCs w:val="24"/>
        </w:rPr>
        <w:t>cosystem</w:t>
      </w:r>
      <w:r w:rsidRPr="001E7B36">
        <w:rPr>
          <w:rFonts w:ascii="Times New Roman" w:hAnsi="Times New Roman" w:cs="Times New Roman"/>
          <w:b/>
          <w:bCs/>
          <w:iCs/>
          <w:sz w:val="24"/>
          <w:szCs w:val="24"/>
        </w:rPr>
        <w:t xml:space="preserve"> Genomics</w:t>
      </w:r>
    </w:p>
    <w:p w14:paraId="220C17D9" w14:textId="7DCB183C" w:rsidR="00B77D8F" w:rsidRPr="001E7B36" w:rsidRDefault="00B77D8F" w:rsidP="00304E85">
      <w:pPr>
        <w:autoSpaceDE w:val="0"/>
        <w:autoSpaceDN w:val="0"/>
        <w:adjustRightInd w:val="0"/>
        <w:spacing w:before="120"/>
        <w:rPr>
          <w:rFonts w:ascii="Times New Roman" w:hAnsi="Times New Roman" w:cs="Times New Roman"/>
          <w:bCs/>
          <w:iCs/>
          <w:sz w:val="20"/>
          <w:szCs w:val="20"/>
        </w:rPr>
      </w:pPr>
      <w:r w:rsidRPr="001E7B36">
        <w:rPr>
          <w:rFonts w:ascii="Times New Roman" w:hAnsi="Times New Roman" w:cs="Times New Roman"/>
          <w:bCs/>
          <w:iCs/>
          <w:sz w:val="20"/>
          <w:szCs w:val="20"/>
        </w:rPr>
        <w:t>Russell Monson (S</w:t>
      </w:r>
      <w:r w:rsidR="006E07E1" w:rsidRPr="001E7B36">
        <w:rPr>
          <w:rFonts w:ascii="Times New Roman" w:hAnsi="Times New Roman" w:cs="Times New Roman"/>
          <w:bCs/>
          <w:iCs/>
          <w:sz w:val="20"/>
          <w:szCs w:val="20"/>
        </w:rPr>
        <w:t>chool of Natural Resources and the Environment</w:t>
      </w:r>
      <w:r w:rsidRPr="001E7B36">
        <w:rPr>
          <w:rFonts w:ascii="Times New Roman" w:hAnsi="Times New Roman" w:cs="Times New Roman"/>
          <w:bCs/>
          <w:iCs/>
          <w:sz w:val="20"/>
          <w:szCs w:val="20"/>
        </w:rPr>
        <w:t xml:space="preserve">), Rachel Gallery </w:t>
      </w:r>
      <w:r w:rsidR="006E07E1" w:rsidRPr="001E7B36">
        <w:rPr>
          <w:rFonts w:ascii="Times New Roman" w:hAnsi="Times New Roman" w:cs="Times New Roman"/>
          <w:bCs/>
          <w:iCs/>
          <w:sz w:val="20"/>
          <w:szCs w:val="20"/>
        </w:rPr>
        <w:t>(School of Natural Resources and the Environment)</w:t>
      </w:r>
      <w:r w:rsidRPr="001E7B36">
        <w:rPr>
          <w:rFonts w:ascii="Times New Roman" w:hAnsi="Times New Roman" w:cs="Times New Roman"/>
          <w:bCs/>
          <w:iCs/>
          <w:sz w:val="20"/>
          <w:szCs w:val="20"/>
        </w:rPr>
        <w:t xml:space="preserve">, </w:t>
      </w:r>
      <w:r w:rsidR="006E07E1" w:rsidRPr="001E7B36">
        <w:rPr>
          <w:rFonts w:ascii="Times New Roman" w:hAnsi="Times New Roman" w:cs="Times New Roman"/>
          <w:bCs/>
          <w:iCs/>
          <w:sz w:val="20"/>
          <w:szCs w:val="20"/>
        </w:rPr>
        <w:t xml:space="preserve">Raina Maier (Soil, Water and Environmental Science), </w:t>
      </w:r>
      <w:r w:rsidR="003C042F" w:rsidRPr="001E7B36">
        <w:rPr>
          <w:rFonts w:ascii="Times New Roman" w:hAnsi="Times New Roman" w:cs="Times New Roman"/>
          <w:bCs/>
          <w:iCs/>
          <w:sz w:val="20"/>
          <w:szCs w:val="20"/>
        </w:rPr>
        <w:t>Julia Neilson (</w:t>
      </w:r>
      <w:r w:rsidR="000317B4">
        <w:rPr>
          <w:rFonts w:ascii="Times New Roman" w:hAnsi="Times New Roman" w:cs="Times New Roman"/>
          <w:bCs/>
          <w:iCs/>
          <w:sz w:val="20"/>
          <w:szCs w:val="20"/>
        </w:rPr>
        <w:t>S</w:t>
      </w:r>
      <w:r w:rsidR="00DB2BF0">
        <w:rPr>
          <w:rFonts w:ascii="Times New Roman" w:hAnsi="Times New Roman" w:cs="Times New Roman"/>
          <w:bCs/>
          <w:iCs/>
          <w:sz w:val="20"/>
          <w:szCs w:val="20"/>
        </w:rPr>
        <w:t xml:space="preserve">oil, </w:t>
      </w:r>
      <w:r w:rsidR="003C042F" w:rsidRPr="001E7B36">
        <w:rPr>
          <w:rFonts w:ascii="Times New Roman" w:hAnsi="Times New Roman" w:cs="Times New Roman"/>
          <w:bCs/>
          <w:iCs/>
          <w:sz w:val="20"/>
          <w:szCs w:val="20"/>
        </w:rPr>
        <w:t xml:space="preserve">Water and Environmental Science), </w:t>
      </w:r>
      <w:r w:rsidR="006E07E1" w:rsidRPr="001E7B36">
        <w:rPr>
          <w:rFonts w:ascii="Times New Roman" w:hAnsi="Times New Roman" w:cs="Times New Roman"/>
          <w:bCs/>
          <w:iCs/>
          <w:sz w:val="20"/>
          <w:szCs w:val="20"/>
        </w:rPr>
        <w:t xml:space="preserve">Betsy Arnold (School of Plant Sciences), </w:t>
      </w:r>
      <w:r w:rsidR="007E2540" w:rsidRPr="001E7B36">
        <w:rPr>
          <w:rFonts w:ascii="Times New Roman" w:hAnsi="Times New Roman" w:cs="Times New Roman"/>
          <w:bCs/>
          <w:iCs/>
          <w:sz w:val="20"/>
          <w:szCs w:val="20"/>
        </w:rPr>
        <w:t xml:space="preserve">Rod Wing (School of Plant Sciences), </w:t>
      </w:r>
      <w:r w:rsidRPr="001E7B36">
        <w:rPr>
          <w:rFonts w:ascii="Times New Roman" w:hAnsi="Times New Roman" w:cs="Times New Roman"/>
          <w:bCs/>
          <w:iCs/>
          <w:sz w:val="20"/>
          <w:szCs w:val="20"/>
        </w:rPr>
        <w:t>Mike Sanderson (E</w:t>
      </w:r>
      <w:r w:rsidR="006E07E1" w:rsidRPr="001E7B36">
        <w:rPr>
          <w:rFonts w:ascii="Times New Roman" w:hAnsi="Times New Roman" w:cs="Times New Roman"/>
          <w:bCs/>
          <w:iCs/>
          <w:sz w:val="20"/>
          <w:szCs w:val="20"/>
        </w:rPr>
        <w:t>cology and Evolutionary Biology</w:t>
      </w:r>
      <w:r w:rsidRPr="001E7B36">
        <w:rPr>
          <w:rFonts w:ascii="Times New Roman" w:hAnsi="Times New Roman" w:cs="Times New Roman"/>
          <w:bCs/>
          <w:iCs/>
          <w:sz w:val="20"/>
          <w:szCs w:val="20"/>
        </w:rPr>
        <w:t xml:space="preserve">), </w:t>
      </w:r>
      <w:r w:rsidR="006E07E1" w:rsidRPr="001E7B36">
        <w:rPr>
          <w:rFonts w:ascii="Times New Roman" w:hAnsi="Times New Roman" w:cs="Times New Roman"/>
          <w:bCs/>
          <w:iCs/>
          <w:sz w:val="20"/>
          <w:szCs w:val="20"/>
        </w:rPr>
        <w:t xml:space="preserve">Scott Saleska (Ecology and Evolutionary Biology), </w:t>
      </w:r>
      <w:r w:rsidR="00304E85" w:rsidRPr="001E7B36">
        <w:rPr>
          <w:rFonts w:ascii="Times New Roman" w:hAnsi="Times New Roman" w:cs="Times New Roman"/>
          <w:bCs/>
          <w:iCs/>
          <w:sz w:val="20"/>
          <w:szCs w:val="20"/>
        </w:rPr>
        <w:t>Bryan Heidorn (School of Information)</w:t>
      </w:r>
      <w:r w:rsidR="007E2540" w:rsidRPr="001E7B36">
        <w:rPr>
          <w:rFonts w:ascii="Times New Roman" w:hAnsi="Times New Roman" w:cs="Times New Roman"/>
          <w:bCs/>
          <w:iCs/>
          <w:sz w:val="20"/>
          <w:szCs w:val="20"/>
        </w:rPr>
        <w:t>, Nirav Merchant (</w:t>
      </w:r>
      <w:proofErr w:type="spellStart"/>
      <w:r w:rsidR="002C24F4" w:rsidRPr="001E7B36">
        <w:rPr>
          <w:rFonts w:ascii="Times New Roman" w:hAnsi="Times New Roman" w:cs="Times New Roman"/>
          <w:bCs/>
          <w:iCs/>
          <w:sz w:val="20"/>
          <w:szCs w:val="20"/>
        </w:rPr>
        <w:t>iPlant</w:t>
      </w:r>
      <w:proofErr w:type="spellEnd"/>
      <w:r w:rsidR="002C24F4" w:rsidRPr="001E7B36">
        <w:rPr>
          <w:rFonts w:ascii="Times New Roman" w:hAnsi="Times New Roman" w:cs="Times New Roman"/>
          <w:bCs/>
          <w:iCs/>
          <w:sz w:val="20"/>
          <w:szCs w:val="20"/>
        </w:rPr>
        <w:t xml:space="preserve">, </w:t>
      </w:r>
      <w:r w:rsidR="007E2540" w:rsidRPr="001E7B36">
        <w:rPr>
          <w:rFonts w:ascii="Times New Roman" w:hAnsi="Times New Roman" w:cs="Times New Roman"/>
          <w:bCs/>
          <w:iCs/>
          <w:sz w:val="20"/>
          <w:szCs w:val="20"/>
        </w:rPr>
        <w:t>BIO5</w:t>
      </w:r>
      <w:r w:rsidR="0080479A">
        <w:rPr>
          <w:rFonts w:ascii="Times New Roman" w:hAnsi="Times New Roman" w:cs="Times New Roman"/>
          <w:bCs/>
          <w:iCs/>
          <w:sz w:val="20"/>
          <w:szCs w:val="20"/>
        </w:rPr>
        <w:t>, ARL</w:t>
      </w:r>
      <w:r w:rsidR="007E2540" w:rsidRPr="001E7B36">
        <w:rPr>
          <w:rFonts w:ascii="Times New Roman" w:hAnsi="Times New Roman" w:cs="Times New Roman"/>
          <w:bCs/>
          <w:iCs/>
          <w:sz w:val="20"/>
          <w:szCs w:val="20"/>
        </w:rPr>
        <w:t>)</w:t>
      </w:r>
    </w:p>
    <w:p w14:paraId="44FBB16E" w14:textId="159544F2" w:rsidR="00A02AB7" w:rsidRPr="001E7B36" w:rsidRDefault="00D55652" w:rsidP="003C042F">
      <w:pPr>
        <w:autoSpaceDE w:val="0"/>
        <w:autoSpaceDN w:val="0"/>
        <w:adjustRightInd w:val="0"/>
        <w:spacing w:before="120"/>
        <w:rPr>
          <w:rFonts w:ascii="Times New Roman" w:hAnsi="Times New Roman" w:cs="Times New Roman"/>
          <w:i/>
          <w:iCs/>
          <w:sz w:val="20"/>
          <w:szCs w:val="20"/>
        </w:rPr>
      </w:pPr>
      <w:r w:rsidRPr="001E7B36">
        <w:rPr>
          <w:rFonts w:ascii="Times New Roman" w:hAnsi="Times New Roman" w:cs="Times New Roman"/>
          <w:b/>
          <w:bCs/>
          <w:i/>
          <w:iCs/>
          <w:sz w:val="20"/>
          <w:szCs w:val="20"/>
        </w:rPr>
        <w:t>What is E</w:t>
      </w:r>
      <w:r w:rsidR="00C91507">
        <w:rPr>
          <w:rFonts w:ascii="Times New Roman" w:hAnsi="Times New Roman" w:cs="Times New Roman"/>
          <w:b/>
          <w:bCs/>
          <w:i/>
          <w:iCs/>
          <w:sz w:val="20"/>
          <w:szCs w:val="20"/>
        </w:rPr>
        <w:t>cosystem</w:t>
      </w:r>
      <w:r w:rsidRPr="001E7B36">
        <w:rPr>
          <w:rFonts w:ascii="Times New Roman" w:hAnsi="Times New Roman" w:cs="Times New Roman"/>
          <w:b/>
          <w:bCs/>
          <w:i/>
          <w:iCs/>
          <w:sz w:val="20"/>
          <w:szCs w:val="20"/>
        </w:rPr>
        <w:t xml:space="preserve"> Genomics? </w:t>
      </w:r>
      <w:r w:rsidRPr="001E7B36">
        <w:rPr>
          <w:rFonts w:ascii="Times New Roman" w:hAnsi="Times New Roman" w:cs="Times New Roman"/>
          <w:sz w:val="20"/>
          <w:szCs w:val="20"/>
        </w:rPr>
        <w:t>‘E</w:t>
      </w:r>
      <w:r w:rsidR="00C91507">
        <w:rPr>
          <w:rFonts w:ascii="Times New Roman" w:hAnsi="Times New Roman" w:cs="Times New Roman"/>
          <w:sz w:val="20"/>
          <w:szCs w:val="20"/>
        </w:rPr>
        <w:t>cosystem</w:t>
      </w:r>
      <w:r w:rsidRPr="001E7B36">
        <w:rPr>
          <w:rFonts w:ascii="Times New Roman" w:hAnsi="Times New Roman" w:cs="Times New Roman"/>
          <w:sz w:val="20"/>
          <w:szCs w:val="20"/>
        </w:rPr>
        <w:t xml:space="preserve"> Genomics’ is both a </w:t>
      </w:r>
      <w:r w:rsidRPr="00135730">
        <w:rPr>
          <w:rFonts w:ascii="Times New Roman" w:hAnsi="Times New Roman" w:cs="Times New Roman"/>
          <w:b/>
          <w:i/>
          <w:sz w:val="20"/>
          <w:szCs w:val="20"/>
        </w:rPr>
        <w:t>new scientific discipline</w:t>
      </w:r>
      <w:r w:rsidRPr="001E7B36">
        <w:rPr>
          <w:rFonts w:ascii="Times New Roman" w:hAnsi="Times New Roman" w:cs="Times New Roman"/>
          <w:sz w:val="20"/>
          <w:szCs w:val="20"/>
        </w:rPr>
        <w:t xml:space="preserve"> and a </w:t>
      </w:r>
      <w:r w:rsidRPr="00135730">
        <w:rPr>
          <w:rFonts w:ascii="Times New Roman" w:hAnsi="Times New Roman" w:cs="Times New Roman"/>
          <w:b/>
          <w:i/>
          <w:sz w:val="20"/>
          <w:szCs w:val="20"/>
        </w:rPr>
        <w:t>nexus for coalescing UA strengths</w:t>
      </w:r>
      <w:r w:rsidRPr="001E7B36">
        <w:rPr>
          <w:rFonts w:ascii="Times New Roman" w:hAnsi="Times New Roman" w:cs="Times New Roman"/>
          <w:sz w:val="20"/>
          <w:szCs w:val="20"/>
        </w:rPr>
        <w:t xml:space="preserve"> in environmental, agricultural and biological sciences with those in genomics</w:t>
      </w:r>
      <w:r w:rsidR="00C20A28" w:rsidRPr="001E7B36">
        <w:rPr>
          <w:rFonts w:ascii="Times New Roman" w:hAnsi="Times New Roman" w:cs="Times New Roman"/>
          <w:sz w:val="20"/>
          <w:szCs w:val="20"/>
        </w:rPr>
        <w:t xml:space="preserve">, </w:t>
      </w:r>
      <w:r w:rsidRPr="001E7B36">
        <w:rPr>
          <w:rFonts w:ascii="Times New Roman" w:hAnsi="Times New Roman" w:cs="Times New Roman"/>
          <w:sz w:val="20"/>
          <w:szCs w:val="20"/>
        </w:rPr>
        <w:t>cyberinfrastucture</w:t>
      </w:r>
      <w:r w:rsidR="00DB2BF0">
        <w:rPr>
          <w:rFonts w:ascii="Times New Roman" w:hAnsi="Times New Roman" w:cs="Times New Roman"/>
          <w:sz w:val="20"/>
          <w:szCs w:val="20"/>
        </w:rPr>
        <w:t>,</w:t>
      </w:r>
      <w:r w:rsidRPr="001E7B36">
        <w:rPr>
          <w:rFonts w:ascii="Times New Roman" w:hAnsi="Times New Roman" w:cs="Times New Roman"/>
          <w:sz w:val="20"/>
          <w:szCs w:val="20"/>
        </w:rPr>
        <w:t xml:space="preserve"> </w:t>
      </w:r>
      <w:r w:rsidR="00C20A28" w:rsidRPr="001E7B36">
        <w:rPr>
          <w:rFonts w:ascii="Times New Roman" w:hAnsi="Times New Roman" w:cs="Times New Roman"/>
          <w:sz w:val="20"/>
          <w:szCs w:val="20"/>
        </w:rPr>
        <w:t xml:space="preserve">and information sciences </w:t>
      </w:r>
      <w:r w:rsidRPr="001E7B36">
        <w:rPr>
          <w:rFonts w:ascii="Times New Roman" w:hAnsi="Times New Roman" w:cs="Times New Roman"/>
          <w:sz w:val="20"/>
          <w:szCs w:val="20"/>
        </w:rPr>
        <w:t>to address the multiple grand challenges affecting the vitality a</w:t>
      </w:r>
      <w:r w:rsidR="00FA2B1E" w:rsidRPr="001E7B36">
        <w:rPr>
          <w:rFonts w:ascii="Times New Roman" w:hAnsi="Times New Roman" w:cs="Times New Roman"/>
          <w:sz w:val="20"/>
          <w:szCs w:val="20"/>
        </w:rPr>
        <w:t xml:space="preserve">nd sustainability of </w:t>
      </w:r>
      <w:r w:rsidR="00BF2F09">
        <w:rPr>
          <w:rFonts w:ascii="Times New Roman" w:hAnsi="Times New Roman" w:cs="Times New Roman"/>
          <w:sz w:val="20"/>
          <w:szCs w:val="20"/>
        </w:rPr>
        <w:t>Earth’s environmental support systems</w:t>
      </w:r>
      <w:r w:rsidR="00C20A28" w:rsidRPr="001E7B36">
        <w:rPr>
          <w:rFonts w:ascii="Times New Roman" w:hAnsi="Times New Roman" w:cs="Times New Roman"/>
          <w:sz w:val="20"/>
          <w:szCs w:val="20"/>
        </w:rPr>
        <w:t>.</w:t>
      </w:r>
      <w:r w:rsidR="00C6506F">
        <w:rPr>
          <w:rFonts w:ascii="Times New Roman" w:hAnsi="Times New Roman" w:cs="Times New Roman"/>
          <w:sz w:val="20"/>
          <w:szCs w:val="20"/>
        </w:rPr>
        <w:t xml:space="preserve"> </w:t>
      </w:r>
      <w:r w:rsidR="00FA2B1E" w:rsidRPr="001E7B36">
        <w:rPr>
          <w:rFonts w:ascii="Times New Roman" w:hAnsi="Times New Roman" w:cs="Times New Roman"/>
          <w:i/>
          <w:sz w:val="20"/>
          <w:szCs w:val="20"/>
        </w:rPr>
        <w:t xml:space="preserve">Studies in </w:t>
      </w:r>
      <w:r w:rsidR="00FA2B1E" w:rsidRPr="001E7B36">
        <w:rPr>
          <w:rFonts w:ascii="Times New Roman" w:hAnsi="Times New Roman" w:cs="Times New Roman"/>
          <w:i/>
          <w:iCs/>
          <w:sz w:val="20"/>
          <w:szCs w:val="20"/>
        </w:rPr>
        <w:t>e</w:t>
      </w:r>
      <w:r w:rsidR="00C91507">
        <w:rPr>
          <w:rFonts w:ascii="Times New Roman" w:hAnsi="Times New Roman" w:cs="Times New Roman"/>
          <w:i/>
          <w:iCs/>
          <w:sz w:val="20"/>
          <w:szCs w:val="20"/>
        </w:rPr>
        <w:t>cosystem</w:t>
      </w:r>
      <w:r w:rsidR="00BE06A0" w:rsidRPr="001E7B36">
        <w:rPr>
          <w:rFonts w:ascii="Times New Roman" w:hAnsi="Times New Roman" w:cs="Times New Roman"/>
          <w:i/>
          <w:iCs/>
          <w:sz w:val="20"/>
          <w:szCs w:val="20"/>
        </w:rPr>
        <w:t xml:space="preserve"> </w:t>
      </w:r>
      <w:r w:rsidRPr="001E7B36">
        <w:rPr>
          <w:rFonts w:ascii="Times New Roman" w:hAnsi="Times New Roman" w:cs="Times New Roman"/>
          <w:i/>
          <w:iCs/>
          <w:sz w:val="20"/>
          <w:szCs w:val="20"/>
        </w:rPr>
        <w:t>genom</w:t>
      </w:r>
      <w:r w:rsidR="00FA2B1E" w:rsidRPr="001E7B36">
        <w:rPr>
          <w:rFonts w:ascii="Times New Roman" w:hAnsi="Times New Roman" w:cs="Times New Roman"/>
          <w:i/>
          <w:iCs/>
          <w:sz w:val="20"/>
          <w:szCs w:val="20"/>
        </w:rPr>
        <w:t>ics are</w:t>
      </w:r>
      <w:r w:rsidRPr="001E7B36">
        <w:rPr>
          <w:rFonts w:ascii="Times New Roman" w:hAnsi="Times New Roman" w:cs="Times New Roman"/>
          <w:i/>
          <w:iCs/>
          <w:sz w:val="20"/>
          <w:szCs w:val="20"/>
        </w:rPr>
        <w:t xml:space="preserve"> capable of providing solutions to some of society's greatest</w:t>
      </w:r>
      <w:r w:rsidR="00BE06A0" w:rsidRPr="001E7B36">
        <w:rPr>
          <w:rFonts w:ascii="Times New Roman" w:hAnsi="Times New Roman" w:cs="Times New Roman"/>
          <w:i/>
          <w:iCs/>
          <w:sz w:val="20"/>
          <w:szCs w:val="20"/>
        </w:rPr>
        <w:t xml:space="preserve"> </w:t>
      </w:r>
      <w:r w:rsidR="00FA2B1E" w:rsidRPr="001E7B36">
        <w:rPr>
          <w:rFonts w:ascii="Times New Roman" w:hAnsi="Times New Roman" w:cs="Times New Roman"/>
          <w:i/>
          <w:iCs/>
          <w:sz w:val="20"/>
          <w:szCs w:val="20"/>
        </w:rPr>
        <w:t>threats</w:t>
      </w:r>
      <w:r w:rsidRPr="001E7B36">
        <w:rPr>
          <w:rFonts w:ascii="Times New Roman" w:hAnsi="Times New Roman" w:cs="Times New Roman"/>
          <w:i/>
          <w:iCs/>
          <w:sz w:val="20"/>
          <w:szCs w:val="20"/>
        </w:rPr>
        <w:t xml:space="preserve">, including </w:t>
      </w:r>
      <w:r w:rsidR="00FA2B1E" w:rsidRPr="001E7B36">
        <w:rPr>
          <w:rFonts w:ascii="Times New Roman" w:hAnsi="Times New Roman" w:cs="Times New Roman"/>
          <w:i/>
          <w:iCs/>
          <w:sz w:val="20"/>
          <w:szCs w:val="20"/>
        </w:rPr>
        <w:t xml:space="preserve">those to </w:t>
      </w:r>
      <w:r w:rsidRPr="001E7B36">
        <w:rPr>
          <w:rFonts w:ascii="Times New Roman" w:hAnsi="Times New Roman" w:cs="Times New Roman"/>
          <w:i/>
          <w:iCs/>
          <w:sz w:val="20"/>
          <w:szCs w:val="20"/>
        </w:rPr>
        <w:t xml:space="preserve">food security, climate </w:t>
      </w:r>
      <w:r w:rsidR="00FA2B1E" w:rsidRPr="001E7B36">
        <w:rPr>
          <w:rFonts w:ascii="Times New Roman" w:hAnsi="Times New Roman" w:cs="Times New Roman"/>
          <w:i/>
          <w:iCs/>
          <w:sz w:val="20"/>
          <w:szCs w:val="20"/>
        </w:rPr>
        <w:t xml:space="preserve">instability, </w:t>
      </w:r>
      <w:r w:rsidR="00346D68" w:rsidRPr="001E7B36">
        <w:rPr>
          <w:rFonts w:ascii="Times New Roman" w:hAnsi="Times New Roman" w:cs="Times New Roman"/>
          <w:i/>
          <w:iCs/>
          <w:sz w:val="20"/>
          <w:szCs w:val="20"/>
        </w:rPr>
        <w:t xml:space="preserve">ecosystem integrity, chemical pollution </w:t>
      </w:r>
      <w:r w:rsidRPr="001E7B36">
        <w:rPr>
          <w:rFonts w:ascii="Times New Roman" w:hAnsi="Times New Roman" w:cs="Times New Roman"/>
          <w:i/>
          <w:iCs/>
          <w:sz w:val="20"/>
          <w:szCs w:val="20"/>
        </w:rPr>
        <w:t>and emerg</w:t>
      </w:r>
      <w:r w:rsidR="00346D68" w:rsidRPr="001E7B36">
        <w:rPr>
          <w:rFonts w:ascii="Times New Roman" w:hAnsi="Times New Roman" w:cs="Times New Roman"/>
          <w:i/>
          <w:iCs/>
          <w:sz w:val="20"/>
          <w:szCs w:val="20"/>
        </w:rPr>
        <w:t>ent</w:t>
      </w:r>
      <w:r w:rsidR="00BE06A0" w:rsidRPr="001E7B36">
        <w:rPr>
          <w:rFonts w:ascii="Times New Roman" w:hAnsi="Times New Roman" w:cs="Times New Roman"/>
          <w:i/>
          <w:iCs/>
          <w:sz w:val="20"/>
          <w:szCs w:val="20"/>
        </w:rPr>
        <w:t xml:space="preserve"> </w:t>
      </w:r>
      <w:r w:rsidRPr="001E7B36">
        <w:rPr>
          <w:rFonts w:ascii="Times New Roman" w:hAnsi="Times New Roman" w:cs="Times New Roman"/>
          <w:i/>
          <w:iCs/>
          <w:sz w:val="20"/>
          <w:szCs w:val="20"/>
        </w:rPr>
        <w:t>diseases in the health</w:t>
      </w:r>
      <w:r w:rsidR="00DB2BF0">
        <w:rPr>
          <w:rFonts w:ascii="Times New Roman" w:hAnsi="Times New Roman" w:cs="Times New Roman"/>
          <w:i/>
          <w:iCs/>
          <w:sz w:val="20"/>
          <w:szCs w:val="20"/>
        </w:rPr>
        <w:t>, agricultural,</w:t>
      </w:r>
      <w:r w:rsidRPr="001E7B36">
        <w:rPr>
          <w:rFonts w:ascii="Times New Roman" w:hAnsi="Times New Roman" w:cs="Times New Roman"/>
          <w:i/>
          <w:iCs/>
          <w:sz w:val="20"/>
          <w:szCs w:val="20"/>
        </w:rPr>
        <w:t xml:space="preserve"> </w:t>
      </w:r>
      <w:r w:rsidR="00A02AB7" w:rsidRPr="001E7B36">
        <w:rPr>
          <w:rFonts w:ascii="Times New Roman" w:hAnsi="Times New Roman" w:cs="Times New Roman"/>
          <w:i/>
          <w:iCs/>
          <w:sz w:val="20"/>
          <w:szCs w:val="20"/>
        </w:rPr>
        <w:t xml:space="preserve">and veterinary </w:t>
      </w:r>
      <w:r w:rsidRPr="001E7B36">
        <w:rPr>
          <w:rFonts w:ascii="Times New Roman" w:hAnsi="Times New Roman" w:cs="Times New Roman"/>
          <w:i/>
          <w:iCs/>
          <w:sz w:val="20"/>
          <w:szCs w:val="20"/>
        </w:rPr>
        <w:t>sciences.</w:t>
      </w:r>
    </w:p>
    <w:p w14:paraId="06D29B63" w14:textId="17BE61CC" w:rsidR="009D6DEB" w:rsidRPr="001E7B36" w:rsidRDefault="007E2540" w:rsidP="00B77D8F">
      <w:pPr>
        <w:autoSpaceDE w:val="0"/>
        <w:autoSpaceDN w:val="0"/>
        <w:adjustRightInd w:val="0"/>
        <w:spacing w:before="120"/>
        <w:rPr>
          <w:rFonts w:ascii="Times New Roman" w:eastAsia="Times New Roman" w:hAnsi="Times New Roman"/>
          <w:sz w:val="20"/>
          <w:szCs w:val="20"/>
        </w:rPr>
      </w:pPr>
      <w:r w:rsidRPr="001E7B36">
        <w:rPr>
          <w:rFonts w:ascii="Times New Roman" w:eastAsia="Times New Roman" w:hAnsi="Times New Roman" w:cs="Times New Roman"/>
          <w:b/>
          <w:i/>
          <w:noProof/>
          <w:sz w:val="20"/>
          <w:szCs w:val="20"/>
        </w:rPr>
        <w:drawing>
          <wp:anchor distT="91440" distB="91440" distL="0" distR="91440" simplePos="0" relativeHeight="251658240" behindDoc="0" locked="0" layoutInCell="1" allowOverlap="1" wp14:anchorId="4A182B8C" wp14:editId="1C4B70DB">
            <wp:simplePos x="0" y="0"/>
            <wp:positionH relativeFrom="column">
              <wp:posOffset>0</wp:posOffset>
            </wp:positionH>
            <wp:positionV relativeFrom="paragraph">
              <wp:posOffset>148590</wp:posOffset>
            </wp:positionV>
            <wp:extent cx="2320925" cy="3905250"/>
            <wp:effectExtent l="0" t="0" r="3175" b="0"/>
            <wp:wrapSquare wrapText="bothSides"/>
            <wp:docPr id="1" name="Picture 1" descr="C:\Users\Russ\AppData\Local\Temp\ClusteHi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s\AppData\Local\Temp\ClusteHirer-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0925"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20A28" w:rsidRPr="001E7B36">
        <w:rPr>
          <w:rFonts w:ascii="Times New Roman" w:eastAsia="Times New Roman" w:hAnsi="Times New Roman" w:cs="Times New Roman"/>
          <w:b/>
          <w:i/>
          <w:sz w:val="20"/>
          <w:szCs w:val="20"/>
        </w:rPr>
        <w:t>The Opportunity at the University of Arizona</w:t>
      </w:r>
      <w:r w:rsidR="005B1AFC" w:rsidRPr="001E7B36">
        <w:rPr>
          <w:rFonts w:ascii="Times New Roman" w:eastAsia="Times New Roman" w:hAnsi="Times New Roman" w:cs="Times New Roman"/>
          <w:b/>
          <w:i/>
          <w:sz w:val="20"/>
          <w:szCs w:val="20"/>
        </w:rPr>
        <w:t>.</w:t>
      </w:r>
      <w:proofErr w:type="gramEnd"/>
      <w:r w:rsidR="00C6506F">
        <w:rPr>
          <w:rFonts w:ascii="Times New Roman" w:eastAsia="Times New Roman" w:hAnsi="Times New Roman" w:cs="Times New Roman"/>
          <w:sz w:val="20"/>
          <w:szCs w:val="20"/>
        </w:rPr>
        <w:t xml:space="preserve"> </w:t>
      </w:r>
      <w:r w:rsidR="005B1AFC" w:rsidRPr="001E7B36">
        <w:rPr>
          <w:rFonts w:ascii="Times New Roman" w:eastAsia="Times New Roman" w:hAnsi="Times New Roman"/>
          <w:sz w:val="20"/>
          <w:szCs w:val="20"/>
        </w:rPr>
        <w:t xml:space="preserve">The University of Arizona is recognized as a world leader in computational </w:t>
      </w:r>
      <w:r w:rsidR="0080479A">
        <w:rPr>
          <w:rFonts w:ascii="Times New Roman" w:eastAsia="Times New Roman" w:hAnsi="Times New Roman"/>
          <w:sz w:val="20"/>
          <w:szCs w:val="20"/>
        </w:rPr>
        <w:t xml:space="preserve">biology </w:t>
      </w:r>
      <w:r w:rsidR="005B1AFC" w:rsidRPr="001E7B36">
        <w:rPr>
          <w:rFonts w:ascii="Times New Roman" w:eastAsia="Times New Roman" w:hAnsi="Times New Roman"/>
          <w:sz w:val="20"/>
          <w:szCs w:val="20"/>
        </w:rPr>
        <w:t xml:space="preserve">and </w:t>
      </w:r>
      <w:r w:rsidR="0080479A">
        <w:rPr>
          <w:rFonts w:ascii="Times New Roman" w:eastAsia="Times New Roman" w:hAnsi="Times New Roman"/>
          <w:sz w:val="20"/>
          <w:szCs w:val="20"/>
        </w:rPr>
        <w:t>genomic</w:t>
      </w:r>
      <w:r w:rsidR="005B1AFC" w:rsidRPr="001E7B36">
        <w:rPr>
          <w:rFonts w:ascii="Times New Roman" w:eastAsia="Times New Roman" w:hAnsi="Times New Roman"/>
          <w:sz w:val="20"/>
          <w:szCs w:val="20"/>
        </w:rPr>
        <w:t xml:space="preserve"> sciences.</w:t>
      </w:r>
      <w:r w:rsidR="00C6506F">
        <w:rPr>
          <w:rFonts w:ascii="Times New Roman" w:eastAsia="Times New Roman" w:hAnsi="Times New Roman"/>
          <w:sz w:val="20"/>
          <w:szCs w:val="20"/>
        </w:rPr>
        <w:t xml:space="preserve"> </w:t>
      </w:r>
      <w:r w:rsidR="005B1AFC" w:rsidRPr="001E7B36">
        <w:rPr>
          <w:rFonts w:ascii="Times New Roman" w:eastAsia="Times New Roman" w:hAnsi="Times New Roman"/>
          <w:sz w:val="20"/>
          <w:szCs w:val="20"/>
        </w:rPr>
        <w:t xml:space="preserve">These areas </w:t>
      </w:r>
      <w:r w:rsidR="00DB2BF0">
        <w:rPr>
          <w:rFonts w:ascii="Times New Roman" w:eastAsia="Times New Roman" w:hAnsi="Times New Roman"/>
          <w:sz w:val="20"/>
          <w:szCs w:val="20"/>
        </w:rPr>
        <w:t xml:space="preserve">have been </w:t>
      </w:r>
      <w:r w:rsidR="005B1AFC" w:rsidRPr="001E7B36">
        <w:rPr>
          <w:rFonts w:ascii="Times New Roman" w:eastAsia="Times New Roman" w:hAnsi="Times New Roman"/>
          <w:sz w:val="20"/>
          <w:szCs w:val="20"/>
        </w:rPr>
        <w:t xml:space="preserve">well-developed through the </w:t>
      </w:r>
      <w:proofErr w:type="spellStart"/>
      <w:r w:rsidR="005B1AFC" w:rsidRPr="001E7B36">
        <w:rPr>
          <w:rFonts w:ascii="Times New Roman" w:eastAsia="Times New Roman" w:hAnsi="Times New Roman"/>
          <w:sz w:val="20"/>
          <w:szCs w:val="20"/>
        </w:rPr>
        <w:t>iPlant</w:t>
      </w:r>
      <w:proofErr w:type="spellEnd"/>
      <w:r w:rsidR="005B1AFC" w:rsidRPr="001E7B36">
        <w:rPr>
          <w:rFonts w:ascii="Times New Roman" w:eastAsia="Times New Roman" w:hAnsi="Times New Roman"/>
          <w:sz w:val="20"/>
          <w:szCs w:val="20"/>
        </w:rPr>
        <w:t xml:space="preserve"> Collaborative, </w:t>
      </w:r>
      <w:r w:rsidR="003A393C">
        <w:rPr>
          <w:rFonts w:ascii="Times New Roman" w:eastAsia="Times New Roman" w:hAnsi="Times New Roman"/>
          <w:sz w:val="20"/>
          <w:szCs w:val="20"/>
        </w:rPr>
        <w:t xml:space="preserve">the </w:t>
      </w:r>
      <w:r w:rsidR="003A393C" w:rsidRPr="001E7B36">
        <w:rPr>
          <w:rFonts w:ascii="Times New Roman" w:eastAsia="Times New Roman" w:hAnsi="Times New Roman"/>
          <w:sz w:val="20"/>
          <w:szCs w:val="20"/>
        </w:rPr>
        <w:t xml:space="preserve">Biomedical Informatics </w:t>
      </w:r>
      <w:r w:rsidR="003A393C">
        <w:rPr>
          <w:rFonts w:ascii="Times New Roman" w:eastAsia="Times New Roman" w:hAnsi="Times New Roman"/>
          <w:sz w:val="20"/>
          <w:szCs w:val="20"/>
        </w:rPr>
        <w:t>Initiative in t</w:t>
      </w:r>
      <w:r w:rsidR="003A393C" w:rsidRPr="001E7B36">
        <w:rPr>
          <w:rFonts w:ascii="Times New Roman" w:eastAsia="Times New Roman" w:hAnsi="Times New Roman"/>
          <w:sz w:val="20"/>
          <w:szCs w:val="20"/>
        </w:rPr>
        <w:t>he Arizona Health Sciences Center</w:t>
      </w:r>
      <w:r w:rsidR="003A393C">
        <w:rPr>
          <w:rFonts w:ascii="Times New Roman" w:eastAsia="Times New Roman" w:hAnsi="Times New Roman"/>
          <w:sz w:val="20"/>
          <w:szCs w:val="20"/>
        </w:rPr>
        <w:t xml:space="preserve">, </w:t>
      </w:r>
      <w:r w:rsidR="00DB2BF0">
        <w:rPr>
          <w:rFonts w:ascii="Times New Roman" w:eastAsia="Times New Roman" w:hAnsi="Times New Roman"/>
          <w:sz w:val="20"/>
          <w:szCs w:val="20"/>
        </w:rPr>
        <w:t xml:space="preserve">the IGERT program in genomics, </w:t>
      </w:r>
      <w:r w:rsidR="003A393C">
        <w:rPr>
          <w:rFonts w:ascii="Times New Roman" w:eastAsia="Times New Roman" w:hAnsi="Times New Roman"/>
          <w:sz w:val="20"/>
          <w:szCs w:val="20"/>
        </w:rPr>
        <w:t xml:space="preserve">and the </w:t>
      </w:r>
      <w:r w:rsidR="003A393C" w:rsidRPr="001E7B36">
        <w:rPr>
          <w:rFonts w:ascii="Times New Roman" w:eastAsia="Times New Roman" w:hAnsi="Times New Roman"/>
          <w:sz w:val="20"/>
          <w:szCs w:val="20"/>
        </w:rPr>
        <w:t xml:space="preserve">Arizona Genomics Institute </w:t>
      </w:r>
      <w:r w:rsidR="003A393C">
        <w:rPr>
          <w:rFonts w:ascii="Times New Roman" w:eastAsia="Times New Roman" w:hAnsi="Times New Roman"/>
          <w:sz w:val="20"/>
          <w:szCs w:val="20"/>
        </w:rPr>
        <w:t xml:space="preserve">in </w:t>
      </w:r>
      <w:r w:rsidR="005B1AFC" w:rsidRPr="001E7B36">
        <w:rPr>
          <w:rFonts w:ascii="Times New Roman" w:eastAsia="Times New Roman" w:hAnsi="Times New Roman"/>
          <w:sz w:val="20"/>
          <w:szCs w:val="20"/>
        </w:rPr>
        <w:t>BIO5</w:t>
      </w:r>
      <w:r w:rsidR="007B1B15" w:rsidRPr="001E7B36">
        <w:rPr>
          <w:rFonts w:ascii="Times New Roman" w:eastAsia="Times New Roman" w:hAnsi="Times New Roman"/>
          <w:sz w:val="20"/>
          <w:szCs w:val="20"/>
        </w:rPr>
        <w:t>.</w:t>
      </w:r>
      <w:r w:rsidR="00C6506F">
        <w:rPr>
          <w:rFonts w:ascii="Times New Roman" w:eastAsia="Times New Roman" w:hAnsi="Times New Roman"/>
          <w:sz w:val="20"/>
          <w:szCs w:val="20"/>
        </w:rPr>
        <w:t xml:space="preserve"> </w:t>
      </w:r>
      <w:r w:rsidR="007B1B15" w:rsidRPr="001E7B36">
        <w:rPr>
          <w:rFonts w:ascii="Times New Roman" w:eastAsia="Times New Roman" w:hAnsi="Times New Roman"/>
          <w:sz w:val="20"/>
          <w:szCs w:val="20"/>
        </w:rPr>
        <w:t xml:space="preserve">To a large extent, these initiatives are aimed at elucidating genotype-to-phenotype connections – in other words, </w:t>
      </w:r>
      <w:r w:rsidR="003A393C">
        <w:rPr>
          <w:rFonts w:ascii="Times New Roman" w:eastAsia="Times New Roman" w:hAnsi="Times New Roman"/>
          <w:sz w:val="20"/>
          <w:szCs w:val="20"/>
        </w:rPr>
        <w:t xml:space="preserve">discovering </w:t>
      </w:r>
      <w:r w:rsidR="007B1B15" w:rsidRPr="001E7B36">
        <w:rPr>
          <w:rFonts w:ascii="Times New Roman" w:eastAsia="Times New Roman" w:hAnsi="Times New Roman"/>
          <w:sz w:val="20"/>
          <w:szCs w:val="20"/>
        </w:rPr>
        <w:t xml:space="preserve">the genetic basis for </w:t>
      </w:r>
      <w:r w:rsidR="00306E3C" w:rsidRPr="001E7B36">
        <w:rPr>
          <w:rFonts w:ascii="Times New Roman" w:eastAsia="Times New Roman" w:hAnsi="Times New Roman"/>
          <w:sz w:val="20"/>
          <w:szCs w:val="20"/>
        </w:rPr>
        <w:t xml:space="preserve">organism </w:t>
      </w:r>
      <w:r w:rsidR="007B1B15" w:rsidRPr="001E7B36">
        <w:rPr>
          <w:rFonts w:ascii="Times New Roman" w:eastAsia="Times New Roman" w:hAnsi="Times New Roman"/>
          <w:sz w:val="20"/>
          <w:szCs w:val="20"/>
        </w:rPr>
        <w:t>form and function</w:t>
      </w:r>
      <w:r w:rsidR="003A393C">
        <w:rPr>
          <w:rFonts w:ascii="Times New Roman" w:eastAsia="Times New Roman" w:hAnsi="Times New Roman"/>
          <w:sz w:val="20"/>
          <w:szCs w:val="20"/>
        </w:rPr>
        <w:t xml:space="preserve">, </w:t>
      </w:r>
      <w:r w:rsidR="00C91507">
        <w:rPr>
          <w:rFonts w:ascii="Times New Roman" w:eastAsia="Times New Roman" w:hAnsi="Times New Roman"/>
          <w:sz w:val="20"/>
          <w:szCs w:val="20"/>
        </w:rPr>
        <w:t>utilizing</w:t>
      </w:r>
      <w:r w:rsidR="00BF2F09">
        <w:rPr>
          <w:rFonts w:ascii="Times New Roman" w:eastAsia="Times New Roman" w:hAnsi="Times New Roman"/>
          <w:sz w:val="20"/>
          <w:szCs w:val="20"/>
        </w:rPr>
        <w:t xml:space="preserve"> </w:t>
      </w:r>
      <w:r w:rsidR="003A393C">
        <w:rPr>
          <w:rFonts w:ascii="Times New Roman" w:eastAsia="Times New Roman" w:hAnsi="Times New Roman"/>
          <w:sz w:val="20"/>
          <w:szCs w:val="20"/>
        </w:rPr>
        <w:t xml:space="preserve">the human genome </w:t>
      </w:r>
      <w:r w:rsidR="001D2FFE">
        <w:rPr>
          <w:rFonts w:ascii="Times New Roman" w:eastAsia="Times New Roman" w:hAnsi="Times New Roman"/>
          <w:sz w:val="20"/>
          <w:szCs w:val="20"/>
        </w:rPr>
        <w:t xml:space="preserve">to treat </w:t>
      </w:r>
      <w:r w:rsidR="003A393C">
        <w:rPr>
          <w:rFonts w:ascii="Times New Roman" w:eastAsia="Times New Roman" w:hAnsi="Times New Roman"/>
          <w:sz w:val="20"/>
          <w:szCs w:val="20"/>
        </w:rPr>
        <w:t>human disease, and improving crop productivity</w:t>
      </w:r>
      <w:r w:rsidR="00DB2BF0">
        <w:rPr>
          <w:rFonts w:ascii="Times New Roman" w:eastAsia="Times New Roman" w:hAnsi="Times New Roman"/>
          <w:sz w:val="20"/>
          <w:szCs w:val="20"/>
        </w:rPr>
        <w:t>.</w:t>
      </w:r>
      <w:r w:rsidR="00C6506F">
        <w:rPr>
          <w:rFonts w:ascii="Times New Roman" w:eastAsia="Times New Roman" w:hAnsi="Times New Roman"/>
          <w:sz w:val="20"/>
          <w:szCs w:val="20"/>
        </w:rPr>
        <w:t xml:space="preserve"> </w:t>
      </w:r>
      <w:r w:rsidR="009D6DEB" w:rsidRPr="001E7B36">
        <w:rPr>
          <w:rFonts w:ascii="Times New Roman" w:eastAsia="Times New Roman" w:hAnsi="Times New Roman" w:cs="Times New Roman"/>
          <w:sz w:val="20"/>
          <w:szCs w:val="20"/>
        </w:rPr>
        <w:t>Together, they have provided the U</w:t>
      </w:r>
      <w:r w:rsidR="003A393C">
        <w:rPr>
          <w:rFonts w:ascii="Times New Roman" w:eastAsia="Times New Roman" w:hAnsi="Times New Roman" w:cs="Times New Roman"/>
          <w:sz w:val="20"/>
          <w:szCs w:val="20"/>
        </w:rPr>
        <w:t xml:space="preserve">A </w:t>
      </w:r>
      <w:r w:rsidR="009D6DEB" w:rsidRPr="001E7B36">
        <w:rPr>
          <w:rFonts w:ascii="Times New Roman" w:eastAsia="Times New Roman" w:hAnsi="Times New Roman" w:cs="Times New Roman"/>
          <w:sz w:val="20"/>
          <w:szCs w:val="20"/>
        </w:rPr>
        <w:t xml:space="preserve">with 'big-data' and 'big-computing' </w:t>
      </w:r>
      <w:r w:rsidR="001D2FFE">
        <w:rPr>
          <w:rFonts w:ascii="Times New Roman" w:eastAsia="Times New Roman" w:hAnsi="Times New Roman" w:cs="Times New Roman"/>
          <w:sz w:val="20"/>
          <w:szCs w:val="20"/>
        </w:rPr>
        <w:t>capabilities</w:t>
      </w:r>
      <w:r w:rsidR="00577FC0" w:rsidRPr="001E7B36">
        <w:rPr>
          <w:rFonts w:ascii="Times New Roman" w:eastAsia="Times New Roman" w:hAnsi="Times New Roman" w:cs="Times New Roman"/>
          <w:sz w:val="20"/>
          <w:szCs w:val="20"/>
        </w:rPr>
        <w:t>.</w:t>
      </w:r>
      <w:r w:rsidR="00C6506F">
        <w:rPr>
          <w:rFonts w:ascii="Times New Roman" w:eastAsia="Times New Roman" w:hAnsi="Times New Roman" w:cs="Times New Roman"/>
          <w:sz w:val="20"/>
          <w:szCs w:val="20"/>
        </w:rPr>
        <w:t xml:space="preserve"> </w:t>
      </w:r>
      <w:r w:rsidR="00577FC0" w:rsidRPr="001E7B36">
        <w:rPr>
          <w:rFonts w:ascii="Times New Roman" w:eastAsia="Times New Roman" w:hAnsi="Times New Roman" w:cs="Times New Roman"/>
          <w:sz w:val="20"/>
          <w:szCs w:val="20"/>
        </w:rPr>
        <w:t>However, the</w:t>
      </w:r>
      <w:r w:rsidR="001D2FFE">
        <w:rPr>
          <w:rFonts w:ascii="Times New Roman" w:eastAsia="Times New Roman" w:hAnsi="Times New Roman" w:cs="Times New Roman"/>
          <w:sz w:val="20"/>
          <w:szCs w:val="20"/>
        </w:rPr>
        <w:t xml:space="preserve">y also have limited potential </w:t>
      </w:r>
      <w:r w:rsidR="00BF2F09">
        <w:rPr>
          <w:rFonts w:ascii="Times New Roman" w:eastAsia="Times New Roman" w:hAnsi="Times New Roman" w:cs="Times New Roman"/>
          <w:sz w:val="20"/>
          <w:szCs w:val="20"/>
        </w:rPr>
        <w:t xml:space="preserve">because of </w:t>
      </w:r>
      <w:r w:rsidR="00577FC0" w:rsidRPr="001E7B36">
        <w:rPr>
          <w:rFonts w:ascii="Times New Roman" w:eastAsia="Times New Roman" w:hAnsi="Times New Roman" w:cs="Times New Roman"/>
          <w:sz w:val="20"/>
          <w:szCs w:val="20"/>
        </w:rPr>
        <w:t xml:space="preserve">their </w:t>
      </w:r>
      <w:r w:rsidR="00BF2F09">
        <w:rPr>
          <w:rFonts w:ascii="Times New Roman" w:eastAsia="Times New Roman" w:hAnsi="Times New Roman" w:cs="Times New Roman"/>
          <w:sz w:val="20"/>
          <w:szCs w:val="20"/>
        </w:rPr>
        <w:t xml:space="preserve">focus on discipline </w:t>
      </w:r>
      <w:r w:rsidR="003A393C">
        <w:rPr>
          <w:rFonts w:ascii="Times New Roman" w:eastAsia="Times New Roman" w:hAnsi="Times New Roman" w:cs="Times New Roman"/>
          <w:sz w:val="20"/>
          <w:szCs w:val="20"/>
        </w:rPr>
        <w:t>applications</w:t>
      </w:r>
      <w:r w:rsidR="00190B93">
        <w:rPr>
          <w:rFonts w:ascii="Times New Roman" w:eastAsia="Times New Roman" w:hAnsi="Times New Roman" w:cs="Times New Roman"/>
          <w:sz w:val="20"/>
          <w:szCs w:val="20"/>
        </w:rPr>
        <w:t xml:space="preserve"> – there is a need to expand </w:t>
      </w:r>
      <w:r w:rsidR="003A393C">
        <w:rPr>
          <w:rFonts w:ascii="Times New Roman" w:eastAsia="Times New Roman" w:hAnsi="Times New Roman" w:cs="Times New Roman"/>
          <w:sz w:val="20"/>
          <w:szCs w:val="20"/>
        </w:rPr>
        <w:t>their potential to support cross-disciplinary education.</w:t>
      </w:r>
      <w:r w:rsidR="00C6506F">
        <w:rPr>
          <w:rFonts w:ascii="Times New Roman" w:eastAsia="Times New Roman" w:hAnsi="Times New Roman" w:cs="Times New Roman"/>
          <w:sz w:val="20"/>
          <w:szCs w:val="20"/>
        </w:rPr>
        <w:t xml:space="preserve"> </w:t>
      </w:r>
      <w:r w:rsidR="00BF2F09">
        <w:rPr>
          <w:rFonts w:ascii="Times New Roman" w:eastAsia="Times New Roman" w:hAnsi="Times New Roman" w:cs="Times New Roman"/>
          <w:sz w:val="20"/>
          <w:szCs w:val="20"/>
        </w:rPr>
        <w:t>We,</w:t>
      </w:r>
      <w:r w:rsidR="00507D50">
        <w:rPr>
          <w:rFonts w:ascii="Times New Roman" w:eastAsia="Times New Roman" w:hAnsi="Times New Roman" w:cs="Times New Roman"/>
          <w:sz w:val="20"/>
          <w:szCs w:val="20"/>
        </w:rPr>
        <w:t xml:space="preserve"> </w:t>
      </w:r>
      <w:r w:rsidR="00BF2F09">
        <w:rPr>
          <w:rFonts w:ascii="Times New Roman" w:eastAsia="Times New Roman" w:hAnsi="Times New Roman" w:cs="Times New Roman"/>
          <w:sz w:val="20"/>
          <w:szCs w:val="20"/>
        </w:rPr>
        <w:t xml:space="preserve">at UA, </w:t>
      </w:r>
      <w:r w:rsidR="009D6DEB" w:rsidRPr="001E7B36">
        <w:rPr>
          <w:rFonts w:ascii="Times New Roman" w:eastAsia="Times New Roman" w:hAnsi="Times New Roman" w:cs="Times New Roman"/>
          <w:sz w:val="20"/>
          <w:szCs w:val="20"/>
        </w:rPr>
        <w:t xml:space="preserve">have </w:t>
      </w:r>
      <w:r w:rsidR="00BF2F09">
        <w:rPr>
          <w:rFonts w:ascii="Times New Roman" w:eastAsia="Times New Roman" w:hAnsi="Times New Roman" w:cs="Times New Roman"/>
          <w:sz w:val="20"/>
          <w:szCs w:val="20"/>
        </w:rPr>
        <w:t>the opportunity</w:t>
      </w:r>
      <w:r w:rsidR="00BF2F09" w:rsidRPr="001E7B36">
        <w:rPr>
          <w:rFonts w:ascii="Times New Roman" w:eastAsia="Times New Roman" w:hAnsi="Times New Roman" w:cs="Times New Roman"/>
          <w:sz w:val="20"/>
          <w:szCs w:val="20"/>
        </w:rPr>
        <w:t xml:space="preserve"> </w:t>
      </w:r>
      <w:r w:rsidR="009D6DEB" w:rsidRPr="001E7B36">
        <w:rPr>
          <w:rFonts w:ascii="Times New Roman" w:eastAsia="Times New Roman" w:hAnsi="Times New Roman" w:cs="Times New Roman"/>
          <w:sz w:val="20"/>
          <w:szCs w:val="20"/>
        </w:rPr>
        <w:t>to put in place a</w:t>
      </w:r>
      <w:r w:rsidR="00577FC0" w:rsidRPr="001E7B36">
        <w:rPr>
          <w:rFonts w:ascii="Times New Roman" w:eastAsia="Times New Roman" w:hAnsi="Times New Roman" w:cs="Times New Roman"/>
          <w:sz w:val="20"/>
          <w:szCs w:val="20"/>
        </w:rPr>
        <w:t xml:space="preserve">n intellectual synergy capable of discovering </w:t>
      </w:r>
      <w:r w:rsidR="009D6DEB" w:rsidRPr="001E7B36">
        <w:rPr>
          <w:rFonts w:ascii="Times New Roman" w:eastAsia="Times New Roman" w:hAnsi="Times New Roman" w:cs="Times New Roman"/>
          <w:sz w:val="20"/>
          <w:szCs w:val="20"/>
        </w:rPr>
        <w:t xml:space="preserve">how genomes control the 'behavior' of </w:t>
      </w:r>
      <w:r w:rsidR="00577FC0" w:rsidRPr="001E7B36">
        <w:rPr>
          <w:rFonts w:ascii="Times New Roman" w:eastAsia="Times New Roman" w:hAnsi="Times New Roman" w:cs="Times New Roman"/>
          <w:sz w:val="20"/>
          <w:szCs w:val="20"/>
        </w:rPr>
        <w:t>whole ecosystems</w:t>
      </w:r>
      <w:r w:rsidR="0080720A" w:rsidRPr="001E7B36">
        <w:rPr>
          <w:rFonts w:ascii="Times New Roman" w:eastAsia="Times New Roman" w:hAnsi="Times New Roman" w:cs="Times New Roman"/>
          <w:sz w:val="20"/>
          <w:szCs w:val="20"/>
        </w:rPr>
        <w:t xml:space="preserve"> – e.g., </w:t>
      </w:r>
      <w:r w:rsidR="00577FC0" w:rsidRPr="001E7B36">
        <w:rPr>
          <w:rFonts w:ascii="Times New Roman" w:eastAsia="Times New Roman" w:hAnsi="Times New Roman" w:cs="Times New Roman"/>
          <w:sz w:val="20"/>
          <w:szCs w:val="20"/>
        </w:rPr>
        <w:t>natural ecosystems, agro-ecosystems</w:t>
      </w:r>
      <w:r w:rsidR="00DB2BF0">
        <w:rPr>
          <w:rFonts w:ascii="Times New Roman" w:eastAsia="Times New Roman" w:hAnsi="Times New Roman" w:cs="Times New Roman"/>
          <w:sz w:val="20"/>
          <w:szCs w:val="20"/>
        </w:rPr>
        <w:t>,</w:t>
      </w:r>
      <w:r w:rsidR="00577FC0" w:rsidRPr="001E7B36">
        <w:rPr>
          <w:rFonts w:ascii="Times New Roman" w:eastAsia="Times New Roman" w:hAnsi="Times New Roman" w:cs="Times New Roman"/>
          <w:sz w:val="20"/>
          <w:szCs w:val="20"/>
        </w:rPr>
        <w:t xml:space="preserve"> and the human</w:t>
      </w:r>
      <w:r w:rsidR="00507D50">
        <w:rPr>
          <w:rFonts w:ascii="Times New Roman" w:eastAsia="Times New Roman" w:hAnsi="Times New Roman" w:cs="Times New Roman"/>
          <w:sz w:val="20"/>
          <w:szCs w:val="20"/>
        </w:rPr>
        <w:t>-</w:t>
      </w:r>
      <w:r w:rsidR="00577FC0" w:rsidRPr="001E7B36">
        <w:rPr>
          <w:rFonts w:ascii="Times New Roman" w:eastAsia="Times New Roman" w:hAnsi="Times New Roman" w:cs="Times New Roman"/>
          <w:sz w:val="20"/>
          <w:szCs w:val="20"/>
        </w:rPr>
        <w:t xml:space="preserve">body </w:t>
      </w:r>
      <w:r w:rsidR="00507D50">
        <w:rPr>
          <w:rFonts w:ascii="Times New Roman" w:eastAsia="Times New Roman" w:hAnsi="Times New Roman" w:cs="Times New Roman"/>
          <w:sz w:val="20"/>
          <w:szCs w:val="20"/>
        </w:rPr>
        <w:t>ecosystem – and how ecosystems influence the translational aspects of organism</w:t>
      </w:r>
      <w:r w:rsidR="00DB2BF0">
        <w:rPr>
          <w:rFonts w:ascii="Times New Roman" w:eastAsia="Times New Roman" w:hAnsi="Times New Roman" w:cs="Times New Roman"/>
          <w:sz w:val="20"/>
          <w:szCs w:val="20"/>
        </w:rPr>
        <w:t>al</w:t>
      </w:r>
      <w:r w:rsidR="00507D50">
        <w:rPr>
          <w:rFonts w:ascii="Times New Roman" w:eastAsia="Times New Roman" w:hAnsi="Times New Roman" w:cs="Times New Roman"/>
          <w:sz w:val="20"/>
          <w:szCs w:val="20"/>
        </w:rPr>
        <w:t xml:space="preserve"> genomes.</w:t>
      </w:r>
      <w:r w:rsidR="00190B93">
        <w:rPr>
          <w:rFonts w:ascii="Times New Roman" w:eastAsia="Times New Roman" w:hAnsi="Times New Roman" w:cs="Times New Roman"/>
          <w:sz w:val="20"/>
          <w:szCs w:val="20"/>
        </w:rPr>
        <w:t xml:space="preserve"> </w:t>
      </w:r>
      <w:r w:rsidR="00190B93" w:rsidRPr="00190B93">
        <w:rPr>
          <w:rFonts w:ascii="Times New Roman" w:eastAsia="Times New Roman" w:hAnsi="Times New Roman" w:cs="Times New Roman"/>
          <w:b/>
          <w:i/>
          <w:sz w:val="20"/>
          <w:szCs w:val="20"/>
        </w:rPr>
        <w:t>We have the opportunity to convert 'big-data' initiatives into 'smart-data' initiatives.</w:t>
      </w:r>
    </w:p>
    <w:p w14:paraId="589FD0F2" w14:textId="3B578147" w:rsidR="0080720A" w:rsidRDefault="009D6DEB" w:rsidP="00B77D8F">
      <w:pPr>
        <w:tabs>
          <w:tab w:val="left" w:pos="540"/>
        </w:tabs>
        <w:rPr>
          <w:rFonts w:ascii="Times New Roman" w:eastAsia="Times New Roman" w:hAnsi="Times New Roman" w:cs="Times New Roman"/>
        </w:rPr>
      </w:pPr>
      <w:r w:rsidRPr="001E7B36">
        <w:rPr>
          <w:rFonts w:ascii="Times New Roman" w:eastAsia="Times New Roman" w:hAnsi="Times New Roman"/>
          <w:sz w:val="20"/>
          <w:szCs w:val="20"/>
        </w:rPr>
        <w:tab/>
      </w:r>
      <w:r w:rsidRPr="001E7B36">
        <w:rPr>
          <w:rFonts w:ascii="Times New Roman" w:eastAsia="Times New Roman" w:hAnsi="Times New Roman" w:cs="Times New Roman"/>
          <w:sz w:val="20"/>
          <w:szCs w:val="20"/>
        </w:rPr>
        <w:t>Imagine the ways we could change the world if were able to understand and manage ecosystems from the first principles of genetics</w:t>
      </w:r>
      <w:r w:rsidR="00BF2F09">
        <w:rPr>
          <w:rFonts w:ascii="Times New Roman" w:eastAsia="Times New Roman" w:hAnsi="Times New Roman" w:cs="Times New Roman"/>
          <w:sz w:val="20"/>
          <w:szCs w:val="20"/>
        </w:rPr>
        <w:t xml:space="preserve"> – from the foundation of their function</w:t>
      </w:r>
      <w:r w:rsidRPr="001E7B36">
        <w:rPr>
          <w:rFonts w:ascii="Times New Roman" w:eastAsia="Times New Roman" w:hAnsi="Times New Roman" w:cs="Times New Roman"/>
          <w:sz w:val="20"/>
          <w:szCs w:val="20"/>
        </w:rPr>
        <w:t>.</w:t>
      </w:r>
      <w:r w:rsidR="00C6506F">
        <w:rPr>
          <w:rFonts w:ascii="Times New Roman" w:eastAsia="Times New Roman" w:hAnsi="Times New Roman" w:cs="Times New Roman"/>
          <w:sz w:val="20"/>
          <w:szCs w:val="20"/>
        </w:rPr>
        <w:t xml:space="preserve"> </w:t>
      </w:r>
      <w:r w:rsidRPr="001E7B36">
        <w:rPr>
          <w:rFonts w:ascii="Times New Roman" w:eastAsia="Times New Roman" w:hAnsi="Times New Roman" w:cs="Times New Roman"/>
          <w:sz w:val="20"/>
          <w:szCs w:val="20"/>
        </w:rPr>
        <w:t xml:space="preserve">Agronomists </w:t>
      </w:r>
      <w:r w:rsidR="00B37C16">
        <w:rPr>
          <w:rFonts w:ascii="Times New Roman" w:eastAsia="Times New Roman" w:hAnsi="Times New Roman" w:cs="Times New Roman"/>
          <w:sz w:val="20"/>
          <w:szCs w:val="20"/>
        </w:rPr>
        <w:t xml:space="preserve">could </w:t>
      </w:r>
      <w:r w:rsidR="00BF2F09">
        <w:rPr>
          <w:rFonts w:ascii="Times New Roman" w:eastAsia="Times New Roman" w:hAnsi="Times New Roman" w:cs="Times New Roman"/>
          <w:sz w:val="20"/>
          <w:szCs w:val="20"/>
        </w:rPr>
        <w:t xml:space="preserve">suppress the emergence of crop diseases, </w:t>
      </w:r>
      <w:r w:rsidR="00BF2F09" w:rsidRPr="001E7B36">
        <w:rPr>
          <w:rFonts w:ascii="Times New Roman" w:eastAsia="Times New Roman" w:hAnsi="Times New Roman" w:cs="Times New Roman"/>
          <w:sz w:val="20"/>
          <w:szCs w:val="20"/>
        </w:rPr>
        <w:t xml:space="preserve">enhance </w:t>
      </w:r>
      <w:r w:rsidR="00BF2F09">
        <w:rPr>
          <w:rFonts w:ascii="Times New Roman" w:eastAsia="Times New Roman" w:hAnsi="Times New Roman" w:cs="Times New Roman"/>
          <w:sz w:val="20"/>
          <w:szCs w:val="20"/>
        </w:rPr>
        <w:t>crop stress tolerance and renovate degraded ecosystems by managing</w:t>
      </w:r>
      <w:r w:rsidR="00507D50">
        <w:rPr>
          <w:rFonts w:ascii="Times New Roman" w:eastAsia="Times New Roman" w:hAnsi="Times New Roman" w:cs="Times New Roman"/>
          <w:sz w:val="20"/>
          <w:szCs w:val="20"/>
        </w:rPr>
        <w:t xml:space="preserve"> </w:t>
      </w:r>
      <w:r w:rsidR="00190B93">
        <w:rPr>
          <w:rFonts w:ascii="Times New Roman" w:eastAsia="Times New Roman" w:hAnsi="Times New Roman" w:cs="Times New Roman"/>
          <w:sz w:val="20"/>
          <w:szCs w:val="20"/>
        </w:rPr>
        <w:t xml:space="preserve">and engineering </w:t>
      </w:r>
      <w:r w:rsidR="00507D50">
        <w:rPr>
          <w:rFonts w:ascii="Times New Roman" w:eastAsia="Times New Roman" w:hAnsi="Times New Roman" w:cs="Times New Roman"/>
          <w:sz w:val="20"/>
          <w:szCs w:val="20"/>
        </w:rPr>
        <w:t>genome-environment or genome-genome interactions</w:t>
      </w:r>
      <w:r w:rsidR="00B37C16">
        <w:rPr>
          <w:rFonts w:ascii="Times New Roman" w:eastAsia="Times New Roman" w:hAnsi="Times New Roman" w:cs="Times New Roman"/>
          <w:sz w:val="20"/>
          <w:szCs w:val="20"/>
        </w:rPr>
        <w:t>.</w:t>
      </w:r>
      <w:r w:rsidR="00C6506F">
        <w:rPr>
          <w:rFonts w:ascii="Times New Roman" w:eastAsia="Times New Roman" w:hAnsi="Times New Roman" w:cs="Times New Roman"/>
          <w:sz w:val="20"/>
          <w:szCs w:val="20"/>
        </w:rPr>
        <w:t xml:space="preserve"> </w:t>
      </w:r>
      <w:proofErr w:type="spellStart"/>
      <w:r w:rsidRPr="001E7B36">
        <w:rPr>
          <w:rFonts w:ascii="Times New Roman" w:eastAsia="Times New Roman" w:hAnsi="Times New Roman" w:cs="Times New Roman"/>
          <w:sz w:val="20"/>
          <w:szCs w:val="20"/>
        </w:rPr>
        <w:t>Biogeochemists</w:t>
      </w:r>
      <w:proofErr w:type="spellEnd"/>
      <w:r w:rsidRPr="001E7B36">
        <w:rPr>
          <w:rFonts w:ascii="Times New Roman" w:eastAsia="Times New Roman" w:hAnsi="Times New Roman" w:cs="Times New Roman"/>
          <w:sz w:val="20"/>
          <w:szCs w:val="20"/>
        </w:rPr>
        <w:t xml:space="preserve"> </w:t>
      </w:r>
      <w:r w:rsidR="00DB2BF0">
        <w:rPr>
          <w:rFonts w:ascii="Times New Roman" w:eastAsia="Times New Roman" w:hAnsi="Times New Roman" w:cs="Times New Roman"/>
          <w:sz w:val="20"/>
          <w:szCs w:val="20"/>
        </w:rPr>
        <w:t>could</w:t>
      </w:r>
      <w:r w:rsidRPr="001E7B36">
        <w:rPr>
          <w:rFonts w:ascii="Times New Roman" w:eastAsia="Times New Roman" w:hAnsi="Times New Roman" w:cs="Times New Roman"/>
          <w:sz w:val="20"/>
          <w:szCs w:val="20"/>
        </w:rPr>
        <w:t xml:space="preserve"> accurately predict how assemblages of </w:t>
      </w:r>
      <w:r w:rsidR="00B37C16">
        <w:rPr>
          <w:rFonts w:ascii="Times New Roman" w:eastAsia="Times New Roman" w:hAnsi="Times New Roman" w:cs="Times New Roman"/>
          <w:sz w:val="20"/>
          <w:szCs w:val="20"/>
        </w:rPr>
        <w:t xml:space="preserve">organisms </w:t>
      </w:r>
      <w:r w:rsidRPr="001E7B36">
        <w:rPr>
          <w:rFonts w:ascii="Times New Roman" w:eastAsia="Times New Roman" w:hAnsi="Times New Roman" w:cs="Times New Roman"/>
          <w:sz w:val="20"/>
          <w:szCs w:val="20"/>
        </w:rPr>
        <w:t xml:space="preserve">accelerate or retard </w:t>
      </w:r>
      <w:r w:rsidR="005F42EB" w:rsidRPr="001E7B36">
        <w:rPr>
          <w:rFonts w:ascii="Times New Roman" w:eastAsia="Times New Roman" w:hAnsi="Times New Roman" w:cs="Times New Roman"/>
          <w:sz w:val="20"/>
          <w:szCs w:val="20"/>
        </w:rPr>
        <w:t>greenhouse gas</w:t>
      </w:r>
      <w:r w:rsidR="00E73461">
        <w:rPr>
          <w:rFonts w:ascii="Times New Roman" w:eastAsia="Times New Roman" w:hAnsi="Times New Roman" w:cs="Times New Roman"/>
          <w:sz w:val="20"/>
          <w:szCs w:val="20"/>
        </w:rPr>
        <w:t xml:space="preserve"> emissions.</w:t>
      </w:r>
      <w:r w:rsidR="00C6506F">
        <w:rPr>
          <w:rFonts w:ascii="Times New Roman" w:eastAsia="Times New Roman" w:hAnsi="Times New Roman" w:cs="Times New Roman"/>
          <w:sz w:val="20"/>
          <w:szCs w:val="20"/>
        </w:rPr>
        <w:t xml:space="preserve"> </w:t>
      </w:r>
      <w:r w:rsidR="005F42EB" w:rsidRPr="001E7B36">
        <w:rPr>
          <w:rFonts w:ascii="Times New Roman" w:eastAsia="Times New Roman" w:hAnsi="Times New Roman" w:cs="Times New Roman"/>
          <w:sz w:val="20"/>
          <w:szCs w:val="20"/>
        </w:rPr>
        <w:t xml:space="preserve">Environmental chemists could </w:t>
      </w:r>
      <w:r w:rsidR="00BF2F09">
        <w:rPr>
          <w:rFonts w:ascii="Times New Roman" w:eastAsia="Times New Roman" w:hAnsi="Times New Roman" w:cs="Times New Roman"/>
          <w:sz w:val="20"/>
          <w:szCs w:val="20"/>
        </w:rPr>
        <w:t>avert threats to</w:t>
      </w:r>
      <w:r w:rsidR="00BF2F09" w:rsidRPr="001E7B36">
        <w:rPr>
          <w:rFonts w:ascii="Times New Roman" w:eastAsia="Times New Roman" w:hAnsi="Times New Roman" w:cs="Times New Roman"/>
          <w:sz w:val="20"/>
          <w:szCs w:val="20"/>
        </w:rPr>
        <w:t xml:space="preserve"> health and </w:t>
      </w:r>
      <w:r w:rsidR="00BF2F09">
        <w:rPr>
          <w:rFonts w:ascii="Times New Roman" w:eastAsia="Times New Roman" w:hAnsi="Times New Roman" w:cs="Times New Roman"/>
          <w:sz w:val="20"/>
          <w:szCs w:val="20"/>
        </w:rPr>
        <w:t xml:space="preserve">food </w:t>
      </w:r>
      <w:r w:rsidR="00BF2F09" w:rsidRPr="001E7B36">
        <w:rPr>
          <w:rFonts w:ascii="Times New Roman" w:eastAsia="Times New Roman" w:hAnsi="Times New Roman" w:cs="Times New Roman"/>
          <w:sz w:val="20"/>
          <w:szCs w:val="20"/>
        </w:rPr>
        <w:t xml:space="preserve">production </w:t>
      </w:r>
      <w:r w:rsidR="00BF2F09">
        <w:rPr>
          <w:rFonts w:ascii="Times New Roman" w:eastAsia="Times New Roman" w:hAnsi="Times New Roman" w:cs="Times New Roman"/>
          <w:sz w:val="20"/>
          <w:szCs w:val="20"/>
        </w:rPr>
        <w:t>by exploiting an understanding of</w:t>
      </w:r>
      <w:r w:rsidR="005F42EB" w:rsidRPr="001E7B36">
        <w:rPr>
          <w:rFonts w:ascii="Times New Roman" w:eastAsia="Times New Roman" w:hAnsi="Times New Roman" w:cs="Times New Roman"/>
          <w:sz w:val="20"/>
          <w:szCs w:val="20"/>
        </w:rPr>
        <w:t xml:space="preserve"> how genomes interact with</w:t>
      </w:r>
      <w:r w:rsidR="00BF2F09">
        <w:rPr>
          <w:rFonts w:ascii="Times New Roman" w:eastAsia="Times New Roman" w:hAnsi="Times New Roman" w:cs="Times New Roman"/>
          <w:sz w:val="20"/>
          <w:szCs w:val="20"/>
        </w:rPr>
        <w:t xml:space="preserve"> pollutants</w:t>
      </w:r>
      <w:r w:rsidR="005F42EB" w:rsidRPr="001E7B36">
        <w:rPr>
          <w:rFonts w:ascii="Times New Roman" w:eastAsia="Times New Roman" w:hAnsi="Times New Roman" w:cs="Times New Roman"/>
          <w:sz w:val="20"/>
          <w:szCs w:val="20"/>
        </w:rPr>
        <w:t>.</w:t>
      </w:r>
      <w:r w:rsidR="00C6506F">
        <w:rPr>
          <w:rFonts w:ascii="Times New Roman" w:eastAsia="Times New Roman" w:hAnsi="Times New Roman" w:cs="Times New Roman"/>
          <w:sz w:val="20"/>
          <w:szCs w:val="20"/>
        </w:rPr>
        <w:t xml:space="preserve"> </w:t>
      </w:r>
      <w:r w:rsidR="005F42EB" w:rsidRPr="001E7B36">
        <w:rPr>
          <w:rFonts w:ascii="Times New Roman" w:eastAsia="Times New Roman" w:hAnsi="Times New Roman" w:cs="Times New Roman"/>
          <w:sz w:val="20"/>
          <w:szCs w:val="20"/>
        </w:rPr>
        <w:t xml:space="preserve">Physicians could </w:t>
      </w:r>
      <w:r w:rsidR="00311B8F">
        <w:rPr>
          <w:rFonts w:ascii="Times New Roman" w:eastAsia="Times New Roman" w:hAnsi="Times New Roman" w:cs="Times New Roman"/>
          <w:sz w:val="20"/>
          <w:szCs w:val="20"/>
        </w:rPr>
        <w:t xml:space="preserve">develop treatments </w:t>
      </w:r>
      <w:r w:rsidR="00C25DFD">
        <w:rPr>
          <w:rFonts w:ascii="Times New Roman" w:eastAsia="Times New Roman" w:hAnsi="Times New Roman" w:cs="Times New Roman"/>
          <w:sz w:val="20"/>
          <w:szCs w:val="20"/>
        </w:rPr>
        <w:t>of</w:t>
      </w:r>
      <w:r w:rsidR="00311B8F">
        <w:rPr>
          <w:rFonts w:ascii="Times New Roman" w:eastAsia="Times New Roman" w:hAnsi="Times New Roman" w:cs="Times New Roman"/>
          <w:sz w:val="20"/>
          <w:szCs w:val="20"/>
        </w:rPr>
        <w:t xml:space="preserve"> </w:t>
      </w:r>
      <w:r w:rsidR="00311B8F" w:rsidRPr="001E7B36">
        <w:rPr>
          <w:rFonts w:ascii="Times New Roman" w:eastAsia="Times New Roman" w:hAnsi="Times New Roman" w:cs="Times New Roman"/>
          <w:sz w:val="20"/>
          <w:szCs w:val="20"/>
        </w:rPr>
        <w:t>complex diseases</w:t>
      </w:r>
      <w:r w:rsidR="00311B8F">
        <w:rPr>
          <w:rFonts w:ascii="Times New Roman" w:eastAsia="Times New Roman" w:hAnsi="Times New Roman" w:cs="Times New Roman"/>
          <w:sz w:val="20"/>
          <w:szCs w:val="20"/>
        </w:rPr>
        <w:t>, such as diabetes and asthma based on</w:t>
      </w:r>
      <w:r w:rsidR="00E73461">
        <w:rPr>
          <w:rFonts w:ascii="Times New Roman" w:eastAsia="Times New Roman" w:hAnsi="Times New Roman" w:cs="Times New Roman"/>
          <w:sz w:val="20"/>
          <w:szCs w:val="20"/>
        </w:rPr>
        <w:t xml:space="preserve"> </w:t>
      </w:r>
      <w:r w:rsidR="00311B8F">
        <w:rPr>
          <w:rFonts w:ascii="Times New Roman" w:eastAsia="Times New Roman" w:hAnsi="Times New Roman" w:cs="Times New Roman"/>
          <w:sz w:val="20"/>
          <w:szCs w:val="20"/>
        </w:rPr>
        <w:t xml:space="preserve">the </w:t>
      </w:r>
      <w:r w:rsidR="00E73461">
        <w:rPr>
          <w:rFonts w:ascii="Times New Roman" w:eastAsia="Times New Roman" w:hAnsi="Times New Roman" w:cs="Times New Roman"/>
          <w:sz w:val="20"/>
          <w:szCs w:val="20"/>
        </w:rPr>
        <w:t>environment-genome interactions</w:t>
      </w:r>
      <w:r w:rsidR="00306E3C" w:rsidRPr="001E7B36">
        <w:rPr>
          <w:rFonts w:ascii="Times New Roman" w:eastAsia="Times New Roman" w:hAnsi="Times New Roman" w:cs="Times New Roman"/>
          <w:sz w:val="20"/>
          <w:szCs w:val="20"/>
        </w:rPr>
        <w:t>.</w:t>
      </w:r>
      <w:r w:rsidR="00C6506F">
        <w:rPr>
          <w:rFonts w:ascii="Times New Roman" w:eastAsia="Times New Roman" w:hAnsi="Times New Roman" w:cs="Times New Roman"/>
          <w:sz w:val="20"/>
          <w:szCs w:val="20"/>
        </w:rPr>
        <w:t xml:space="preserve"> </w:t>
      </w:r>
      <w:r w:rsidR="003A5B3E" w:rsidRPr="00135730">
        <w:rPr>
          <w:rFonts w:ascii="Times New Roman" w:eastAsia="Times New Roman" w:hAnsi="Times New Roman" w:cs="Times New Roman"/>
          <w:i/>
          <w:sz w:val="20"/>
          <w:szCs w:val="20"/>
        </w:rPr>
        <w:t xml:space="preserve">In addition to </w:t>
      </w:r>
      <w:r w:rsidR="00C6506F">
        <w:rPr>
          <w:rFonts w:ascii="Times New Roman" w:eastAsia="Times New Roman" w:hAnsi="Times New Roman" w:cs="Times New Roman"/>
          <w:i/>
          <w:sz w:val="20"/>
          <w:szCs w:val="20"/>
        </w:rPr>
        <w:t xml:space="preserve">creating </w:t>
      </w:r>
      <w:r w:rsidR="003A5B3E" w:rsidRPr="00135730">
        <w:rPr>
          <w:rFonts w:ascii="Times New Roman" w:eastAsia="Times New Roman" w:hAnsi="Times New Roman" w:cs="Times New Roman"/>
          <w:i/>
          <w:sz w:val="20"/>
          <w:szCs w:val="20"/>
        </w:rPr>
        <w:t>a new discipline at the UA, t</w:t>
      </w:r>
      <w:r w:rsidR="00B37C16">
        <w:rPr>
          <w:rFonts w:ascii="Times New Roman" w:eastAsia="Times New Roman" w:hAnsi="Times New Roman" w:cs="Times New Roman"/>
          <w:i/>
          <w:sz w:val="20"/>
          <w:szCs w:val="20"/>
        </w:rPr>
        <w:t>he Cluster H</w:t>
      </w:r>
      <w:r w:rsidR="00306E3C" w:rsidRPr="00135730">
        <w:rPr>
          <w:rFonts w:ascii="Times New Roman" w:eastAsia="Times New Roman" w:hAnsi="Times New Roman" w:cs="Times New Roman"/>
          <w:i/>
          <w:sz w:val="20"/>
          <w:szCs w:val="20"/>
        </w:rPr>
        <w:t xml:space="preserve">ire that we propose </w:t>
      </w:r>
      <w:r w:rsidR="001E7B36" w:rsidRPr="00135730">
        <w:rPr>
          <w:rFonts w:ascii="Times New Roman" w:eastAsia="Times New Roman" w:hAnsi="Times New Roman" w:cs="Times New Roman"/>
          <w:i/>
          <w:sz w:val="20"/>
          <w:szCs w:val="20"/>
        </w:rPr>
        <w:t xml:space="preserve">will </w:t>
      </w:r>
      <w:r w:rsidR="003A5B3E" w:rsidRPr="00135730">
        <w:rPr>
          <w:rFonts w:ascii="Times New Roman" w:eastAsia="Times New Roman" w:hAnsi="Times New Roman" w:cs="Times New Roman"/>
          <w:i/>
          <w:sz w:val="20"/>
          <w:szCs w:val="20"/>
        </w:rPr>
        <w:t>form a central hub capable of attracting and conne</w:t>
      </w:r>
      <w:r w:rsidR="003A5B3E" w:rsidRPr="005C0457">
        <w:rPr>
          <w:rFonts w:ascii="Times New Roman" w:eastAsia="Times New Roman" w:hAnsi="Times New Roman" w:cs="Times New Roman"/>
          <w:i/>
          <w:sz w:val="20"/>
          <w:szCs w:val="20"/>
        </w:rPr>
        <w:t xml:space="preserve">cting several existing </w:t>
      </w:r>
      <w:r w:rsidR="00456FAC" w:rsidRPr="005C0457">
        <w:rPr>
          <w:rFonts w:ascii="Times New Roman" w:eastAsia="Times New Roman" w:hAnsi="Times New Roman" w:cs="Times New Roman"/>
          <w:i/>
          <w:sz w:val="20"/>
          <w:szCs w:val="20"/>
        </w:rPr>
        <w:t xml:space="preserve">units and </w:t>
      </w:r>
      <w:r w:rsidR="00E73461" w:rsidRPr="005C0457">
        <w:rPr>
          <w:rFonts w:ascii="Times New Roman" w:eastAsia="Times New Roman" w:hAnsi="Times New Roman" w:cs="Times New Roman"/>
          <w:i/>
          <w:sz w:val="20"/>
          <w:szCs w:val="20"/>
        </w:rPr>
        <w:t>initiatives</w:t>
      </w:r>
      <w:r w:rsidR="00306E3C" w:rsidRPr="00C6506F">
        <w:rPr>
          <w:rFonts w:ascii="Times New Roman" w:eastAsia="Times New Roman" w:hAnsi="Times New Roman" w:cs="Times New Roman"/>
          <w:i/>
          <w:sz w:val="20"/>
          <w:szCs w:val="20"/>
        </w:rPr>
        <w:t>.</w:t>
      </w:r>
      <w:r w:rsidR="00C6506F">
        <w:rPr>
          <w:rFonts w:ascii="Times New Roman" w:eastAsia="Times New Roman" w:hAnsi="Times New Roman" w:cs="Times New Roman"/>
          <w:i/>
          <w:sz w:val="20"/>
          <w:szCs w:val="20"/>
        </w:rPr>
        <w:t xml:space="preserve"> </w:t>
      </w:r>
      <w:r w:rsidR="00C6506F" w:rsidRPr="0070234A">
        <w:rPr>
          <w:rFonts w:ascii="Times New Roman" w:eastAsia="Times New Roman" w:hAnsi="Times New Roman" w:cs="Times New Roman"/>
          <w:i/>
          <w:sz w:val="20"/>
          <w:szCs w:val="20"/>
        </w:rPr>
        <w:t>Here we describe the positions and how they would act as synergistic catalysts within UA</w:t>
      </w:r>
      <w:r w:rsidR="003A5B3E" w:rsidRPr="0070234A">
        <w:rPr>
          <w:rFonts w:ascii="Times New Roman" w:eastAsia="Times New Roman" w:hAnsi="Times New Roman" w:cs="Times New Roman"/>
          <w:i/>
          <w:sz w:val="20"/>
          <w:szCs w:val="20"/>
        </w:rPr>
        <w:t>.</w:t>
      </w:r>
    </w:p>
    <w:p w14:paraId="0156AC13" w14:textId="642F06EC" w:rsidR="00C6506F" w:rsidRDefault="00C1267B" w:rsidP="00C6506F">
      <w:pPr>
        <w:tabs>
          <w:tab w:val="left" w:pos="540"/>
        </w:tabs>
        <w:spacing w:before="120"/>
        <w:rPr>
          <w:rFonts w:ascii="Times New Roman" w:hAnsi="Times New Roman" w:cs="Times New Roman"/>
          <w:b/>
          <w:sz w:val="20"/>
          <w:szCs w:val="20"/>
        </w:rPr>
      </w:pPr>
      <w:r>
        <w:rPr>
          <w:rFonts w:ascii="Times New Roman" w:hAnsi="Times New Roman" w:cs="Times New Roman"/>
          <w:b/>
          <w:i/>
          <w:sz w:val="20"/>
          <w:szCs w:val="20"/>
        </w:rPr>
        <w:t>Positions P</w:t>
      </w:r>
      <w:r w:rsidR="00C6506F" w:rsidRPr="00735515">
        <w:rPr>
          <w:rFonts w:ascii="Times New Roman" w:hAnsi="Times New Roman" w:cs="Times New Roman"/>
          <w:b/>
          <w:i/>
          <w:sz w:val="20"/>
          <w:szCs w:val="20"/>
        </w:rPr>
        <w:t>roposed for the Cluster Hire.</w:t>
      </w:r>
      <w:r w:rsidR="00C6506F">
        <w:rPr>
          <w:rFonts w:ascii="Times New Roman" w:hAnsi="Times New Roman" w:cs="Times New Roman"/>
          <w:b/>
          <w:i/>
          <w:sz w:val="20"/>
          <w:szCs w:val="20"/>
        </w:rPr>
        <w:t xml:space="preserve"> </w:t>
      </w:r>
      <w:r w:rsidR="00C6506F" w:rsidRPr="00AD118C">
        <w:rPr>
          <w:rFonts w:ascii="Times New Roman" w:hAnsi="Times New Roman" w:cs="Times New Roman"/>
          <w:sz w:val="20"/>
          <w:szCs w:val="20"/>
        </w:rPr>
        <w:t xml:space="preserve">We propose five positions </w:t>
      </w:r>
      <w:r w:rsidR="0070234A">
        <w:rPr>
          <w:rFonts w:ascii="Times New Roman" w:hAnsi="Times New Roman" w:cs="Times New Roman"/>
          <w:sz w:val="20"/>
          <w:szCs w:val="20"/>
        </w:rPr>
        <w:t xml:space="preserve">that </w:t>
      </w:r>
      <w:r w:rsidR="00C6506F">
        <w:rPr>
          <w:rFonts w:ascii="Times New Roman" w:hAnsi="Times New Roman" w:cs="Times New Roman"/>
          <w:sz w:val="20"/>
          <w:szCs w:val="20"/>
        </w:rPr>
        <w:t xml:space="preserve">would </w:t>
      </w:r>
      <w:r w:rsidR="0070234A">
        <w:rPr>
          <w:rFonts w:ascii="Times New Roman" w:hAnsi="Times New Roman" w:cs="Times New Roman"/>
          <w:sz w:val="20"/>
          <w:szCs w:val="20"/>
        </w:rPr>
        <w:t xml:space="preserve">bridge </w:t>
      </w:r>
      <w:r w:rsidR="00C6506F">
        <w:rPr>
          <w:rFonts w:ascii="Times New Roman" w:hAnsi="Times New Roman" w:cs="Times New Roman"/>
          <w:sz w:val="20"/>
          <w:szCs w:val="20"/>
        </w:rPr>
        <w:t>programs in the Arizona Health Sciences Center and BIO5</w:t>
      </w:r>
      <w:r w:rsidR="0070234A">
        <w:rPr>
          <w:rFonts w:ascii="Times New Roman" w:hAnsi="Times New Roman" w:cs="Times New Roman"/>
          <w:sz w:val="20"/>
          <w:szCs w:val="20"/>
        </w:rPr>
        <w:t>, which</w:t>
      </w:r>
      <w:r w:rsidR="00C6506F">
        <w:rPr>
          <w:rFonts w:ascii="Times New Roman" w:hAnsi="Times New Roman" w:cs="Times New Roman"/>
          <w:sz w:val="20"/>
          <w:szCs w:val="20"/>
        </w:rPr>
        <w:t xml:space="preserve"> focus on information theory and translational genomics, research initiatives in the Biosphere 2 and within CALS and COS</w:t>
      </w:r>
      <w:r w:rsidR="0070234A">
        <w:rPr>
          <w:rFonts w:ascii="Times New Roman" w:hAnsi="Times New Roman" w:cs="Times New Roman"/>
          <w:sz w:val="20"/>
          <w:szCs w:val="20"/>
        </w:rPr>
        <w:t>, which</w:t>
      </w:r>
      <w:r w:rsidR="00C6506F">
        <w:rPr>
          <w:rFonts w:ascii="Times New Roman" w:hAnsi="Times New Roman" w:cs="Times New Roman"/>
          <w:sz w:val="20"/>
          <w:szCs w:val="20"/>
        </w:rPr>
        <w:t xml:space="preserve"> focus on the natural sciences</w:t>
      </w:r>
      <w:r w:rsidR="0070234A">
        <w:rPr>
          <w:rFonts w:ascii="Times New Roman" w:hAnsi="Times New Roman" w:cs="Times New Roman"/>
          <w:sz w:val="20"/>
          <w:szCs w:val="20"/>
        </w:rPr>
        <w:t xml:space="preserve"> – from organisms to ecosystems</w:t>
      </w:r>
      <w:r w:rsidR="00C6506F">
        <w:rPr>
          <w:rFonts w:ascii="Times New Roman" w:hAnsi="Times New Roman" w:cs="Times New Roman"/>
          <w:sz w:val="20"/>
          <w:szCs w:val="20"/>
        </w:rPr>
        <w:t xml:space="preserve">, and the newly-formed School of Information in CSBS, which focuses on big-data and big-computing. </w:t>
      </w:r>
    </w:p>
    <w:p w14:paraId="3063E0B5" w14:textId="4FCB4DAC" w:rsidR="00C6506F" w:rsidRPr="001E7B36" w:rsidRDefault="00C6506F" w:rsidP="00C6506F">
      <w:pPr>
        <w:tabs>
          <w:tab w:val="left" w:pos="540"/>
        </w:tabs>
        <w:spacing w:before="120"/>
        <w:rPr>
          <w:rFonts w:ascii="Times New Roman" w:hAnsi="Times New Roman" w:cs="Times New Roman"/>
          <w:sz w:val="20"/>
          <w:szCs w:val="20"/>
        </w:rPr>
      </w:pPr>
      <w:r w:rsidRPr="001E7B36">
        <w:rPr>
          <w:rFonts w:ascii="Times New Roman" w:hAnsi="Times New Roman" w:cs="Times New Roman"/>
          <w:b/>
          <w:sz w:val="20"/>
          <w:szCs w:val="20"/>
        </w:rPr>
        <w:t>1.</w:t>
      </w:r>
      <w:r>
        <w:rPr>
          <w:rFonts w:ascii="Times New Roman" w:hAnsi="Times New Roman" w:cs="Times New Roman"/>
          <w:b/>
          <w:sz w:val="20"/>
          <w:szCs w:val="20"/>
        </w:rPr>
        <w:t xml:space="preserve"> </w:t>
      </w:r>
      <w:r w:rsidRPr="001E7B36">
        <w:rPr>
          <w:rFonts w:ascii="Times New Roman" w:hAnsi="Times New Roman" w:cs="Times New Roman"/>
          <w:b/>
          <w:sz w:val="20"/>
          <w:szCs w:val="20"/>
        </w:rPr>
        <w:t>Soil-microbe genome interactions:</w:t>
      </w:r>
      <w:r>
        <w:rPr>
          <w:rFonts w:ascii="Times New Roman" w:hAnsi="Times New Roman" w:cs="Times New Roman"/>
          <w:sz w:val="20"/>
          <w:szCs w:val="20"/>
        </w:rPr>
        <w:t xml:space="preserve"> N</w:t>
      </w:r>
      <w:r w:rsidRPr="001E7B36">
        <w:rPr>
          <w:rFonts w:ascii="Times New Roman" w:hAnsi="Times New Roman" w:cs="Times New Roman"/>
          <w:sz w:val="20"/>
          <w:szCs w:val="20"/>
        </w:rPr>
        <w:t>utrient</w:t>
      </w:r>
      <w:r>
        <w:rPr>
          <w:rFonts w:ascii="Times New Roman" w:hAnsi="Times New Roman" w:cs="Times New Roman"/>
          <w:sz w:val="20"/>
          <w:szCs w:val="20"/>
        </w:rPr>
        <w:t>-</w:t>
      </w:r>
      <w:r w:rsidRPr="001E7B36">
        <w:rPr>
          <w:rFonts w:ascii="Times New Roman" w:hAnsi="Times New Roman" w:cs="Times New Roman"/>
          <w:sz w:val="20"/>
          <w:szCs w:val="20"/>
        </w:rPr>
        <w:t>cycling and plant growth</w:t>
      </w:r>
      <w:r>
        <w:rPr>
          <w:rFonts w:ascii="Times New Roman" w:hAnsi="Times New Roman" w:cs="Times New Roman"/>
          <w:sz w:val="20"/>
          <w:szCs w:val="20"/>
        </w:rPr>
        <w:t>-</w:t>
      </w:r>
      <w:r w:rsidRPr="001E7B36">
        <w:rPr>
          <w:rFonts w:ascii="Times New Roman" w:hAnsi="Times New Roman" w:cs="Times New Roman"/>
          <w:sz w:val="20"/>
          <w:szCs w:val="20"/>
        </w:rPr>
        <w:t>promoting activities of soil microbial communities are critical to plant survival, soil quality and ecosystem health.</w:t>
      </w:r>
      <w:r>
        <w:rPr>
          <w:rFonts w:ascii="Times New Roman" w:hAnsi="Times New Roman" w:cs="Times New Roman"/>
          <w:sz w:val="20"/>
          <w:szCs w:val="20"/>
        </w:rPr>
        <w:t xml:space="preserve"> </w:t>
      </w:r>
      <w:r w:rsidRPr="001E7B36">
        <w:rPr>
          <w:rFonts w:ascii="Times New Roman" w:hAnsi="Times New Roman" w:cs="Times New Roman"/>
          <w:sz w:val="20"/>
          <w:szCs w:val="20"/>
        </w:rPr>
        <w:t>This position would support a</w:t>
      </w:r>
      <w:r>
        <w:rPr>
          <w:rFonts w:ascii="Times New Roman" w:hAnsi="Times New Roman" w:cs="Times New Roman"/>
          <w:sz w:val="20"/>
          <w:szCs w:val="20"/>
        </w:rPr>
        <w:t xml:space="preserve"> cross-cutting</w:t>
      </w:r>
      <w:r w:rsidRPr="001E7B36">
        <w:rPr>
          <w:rFonts w:ascii="Times New Roman" w:hAnsi="Times New Roman" w:cs="Times New Roman"/>
          <w:sz w:val="20"/>
          <w:szCs w:val="20"/>
        </w:rPr>
        <w:t xml:space="preserve"> microbial ecologist focused on biogeochemical cycles, reclamation/re-vegetation efforts, </w:t>
      </w:r>
      <w:r>
        <w:rPr>
          <w:rFonts w:ascii="Times New Roman" w:hAnsi="Times New Roman" w:cs="Times New Roman"/>
          <w:sz w:val="20"/>
          <w:szCs w:val="20"/>
        </w:rPr>
        <w:t xml:space="preserve">plant biology, </w:t>
      </w:r>
      <w:r w:rsidRPr="001E7B36">
        <w:rPr>
          <w:rFonts w:ascii="Times New Roman" w:hAnsi="Times New Roman" w:cs="Times New Roman"/>
          <w:sz w:val="20"/>
          <w:szCs w:val="20"/>
        </w:rPr>
        <w:t xml:space="preserve">and fundamental </w:t>
      </w:r>
      <w:r>
        <w:rPr>
          <w:rFonts w:ascii="Times New Roman" w:hAnsi="Times New Roman" w:cs="Times New Roman"/>
          <w:sz w:val="20"/>
          <w:szCs w:val="20"/>
        </w:rPr>
        <w:t>knowledge regarding the</w:t>
      </w:r>
      <w:r w:rsidRPr="001E7B36">
        <w:rPr>
          <w:rFonts w:ascii="Times New Roman" w:hAnsi="Times New Roman" w:cs="Times New Roman"/>
          <w:sz w:val="20"/>
          <w:szCs w:val="20"/>
        </w:rPr>
        <w:t xml:space="preserve"> </w:t>
      </w:r>
      <w:r>
        <w:rPr>
          <w:rFonts w:ascii="Times New Roman" w:hAnsi="Times New Roman" w:cs="Times New Roman"/>
          <w:sz w:val="20"/>
          <w:szCs w:val="20"/>
        </w:rPr>
        <w:t>evolution, metagenomics,</w:t>
      </w:r>
      <w:r w:rsidRPr="001E7B36">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1E7B36">
        <w:rPr>
          <w:rFonts w:ascii="Times New Roman" w:hAnsi="Times New Roman" w:cs="Times New Roman"/>
          <w:sz w:val="20"/>
          <w:szCs w:val="20"/>
        </w:rPr>
        <w:t>ecological assembly of microbial communitie</w:t>
      </w:r>
      <w:r>
        <w:rPr>
          <w:rFonts w:ascii="Times New Roman" w:hAnsi="Times New Roman" w:cs="Times New Roman"/>
          <w:sz w:val="20"/>
          <w:szCs w:val="20"/>
        </w:rPr>
        <w:t>s</w:t>
      </w:r>
      <w:r w:rsidRPr="001E7B36">
        <w:rPr>
          <w:rFonts w:ascii="Times New Roman" w:hAnsi="Times New Roman" w:cs="Times New Roman"/>
          <w:sz w:val="20"/>
          <w:szCs w:val="20"/>
        </w:rPr>
        <w:t>.</w:t>
      </w:r>
      <w:r>
        <w:rPr>
          <w:rFonts w:ascii="Times New Roman" w:hAnsi="Times New Roman" w:cs="Times New Roman"/>
          <w:sz w:val="20"/>
          <w:szCs w:val="20"/>
        </w:rPr>
        <w:t xml:space="preserve"> </w:t>
      </w:r>
    </w:p>
    <w:p w14:paraId="02B059F9" w14:textId="4F5FADE1" w:rsidR="00C6506F" w:rsidRPr="001E7B36" w:rsidRDefault="00C6506F" w:rsidP="00C6506F">
      <w:pPr>
        <w:tabs>
          <w:tab w:val="left" w:pos="540"/>
        </w:tabs>
        <w:spacing w:before="120"/>
        <w:rPr>
          <w:rFonts w:ascii="Times New Roman" w:eastAsia="Times New Roman" w:hAnsi="Times New Roman" w:cs="Times New Roman"/>
          <w:sz w:val="20"/>
          <w:szCs w:val="20"/>
        </w:rPr>
      </w:pPr>
      <w:r>
        <w:rPr>
          <w:rFonts w:ascii="Times New Roman" w:hAnsi="Times New Roman" w:cs="Times New Roman"/>
          <w:b/>
          <w:sz w:val="20"/>
          <w:szCs w:val="20"/>
        </w:rPr>
        <w:lastRenderedPageBreak/>
        <w:t>2</w:t>
      </w:r>
      <w:r w:rsidRPr="001E7B36">
        <w:rPr>
          <w:rFonts w:ascii="Times New Roman" w:hAnsi="Times New Roman" w:cs="Times New Roman"/>
          <w:b/>
          <w:sz w:val="20"/>
          <w:szCs w:val="20"/>
        </w:rPr>
        <w:t>.</w:t>
      </w:r>
      <w:r>
        <w:rPr>
          <w:rFonts w:ascii="Times New Roman" w:hAnsi="Times New Roman" w:cs="Times New Roman"/>
          <w:b/>
          <w:sz w:val="20"/>
          <w:szCs w:val="20"/>
        </w:rPr>
        <w:t xml:space="preserve"> </w:t>
      </w:r>
      <w:r w:rsidRPr="001E7B36">
        <w:rPr>
          <w:rFonts w:ascii="Times New Roman" w:hAnsi="Times New Roman" w:cs="Times New Roman"/>
          <w:b/>
          <w:sz w:val="20"/>
          <w:szCs w:val="20"/>
        </w:rPr>
        <w:t>Plant-microbe genome interactions:</w:t>
      </w:r>
      <w:r>
        <w:rPr>
          <w:rFonts w:ascii="Times New Roman" w:hAnsi="Times New Roman" w:cs="Times New Roman"/>
          <w:sz w:val="20"/>
          <w:szCs w:val="20"/>
        </w:rPr>
        <w:t xml:space="preserve"> </w:t>
      </w:r>
      <w:r w:rsidR="005C0457">
        <w:rPr>
          <w:rFonts w:ascii="Times New Roman" w:hAnsi="Times New Roman" w:cs="Times New Roman"/>
          <w:sz w:val="20"/>
          <w:szCs w:val="20"/>
        </w:rPr>
        <w:t>We are ready to</w:t>
      </w:r>
      <w:r>
        <w:rPr>
          <w:rFonts w:ascii="Times New Roman" w:hAnsi="Times New Roman" w:cs="Times New Roman"/>
          <w:sz w:val="20"/>
          <w:szCs w:val="20"/>
        </w:rPr>
        <w:t xml:space="preserve"> discover and </w:t>
      </w:r>
      <w:r w:rsidR="005C0457">
        <w:rPr>
          <w:rFonts w:ascii="Times New Roman" w:hAnsi="Times New Roman" w:cs="Times New Roman"/>
          <w:sz w:val="20"/>
          <w:szCs w:val="20"/>
        </w:rPr>
        <w:t>utilize</w:t>
      </w:r>
      <w:r>
        <w:rPr>
          <w:rFonts w:ascii="Times New Roman" w:hAnsi="Times New Roman" w:cs="Times New Roman"/>
          <w:sz w:val="20"/>
          <w:szCs w:val="20"/>
        </w:rPr>
        <w:t xml:space="preserve"> plant and microbial symbioses to optimize health, productivity, plant stress tolerance, and the nutritional quality of </w:t>
      </w:r>
      <w:r w:rsidRPr="001E7B36">
        <w:rPr>
          <w:rFonts w:ascii="Times New Roman" w:hAnsi="Times New Roman" w:cs="Times New Roman"/>
          <w:sz w:val="20"/>
          <w:szCs w:val="20"/>
        </w:rPr>
        <w:t xml:space="preserve">crop plants in marginal and arid </w:t>
      </w:r>
      <w:r w:rsidR="008007AE">
        <w:rPr>
          <w:rFonts w:ascii="Times New Roman" w:hAnsi="Times New Roman" w:cs="Times New Roman"/>
          <w:sz w:val="20"/>
          <w:szCs w:val="20"/>
        </w:rPr>
        <w:t xml:space="preserve">ecosystems </w:t>
      </w:r>
      <w:r w:rsidR="005C0457">
        <w:rPr>
          <w:rFonts w:ascii="Times New Roman" w:hAnsi="Times New Roman" w:cs="Times New Roman"/>
          <w:sz w:val="20"/>
          <w:szCs w:val="20"/>
        </w:rPr>
        <w:t>(a probiotic approach)</w:t>
      </w:r>
      <w:r>
        <w:rPr>
          <w:rFonts w:ascii="Times New Roman" w:hAnsi="Times New Roman" w:cs="Times New Roman"/>
          <w:sz w:val="20"/>
          <w:szCs w:val="20"/>
        </w:rPr>
        <w:t xml:space="preserve">. This position would support a plant or microbial scientist interested in </w:t>
      </w:r>
      <w:r w:rsidR="00C25DFD">
        <w:rPr>
          <w:rFonts w:ascii="Times New Roman" w:hAnsi="Times New Roman" w:cs="Times New Roman"/>
          <w:sz w:val="20"/>
          <w:szCs w:val="20"/>
        </w:rPr>
        <w:t xml:space="preserve">the use of </w:t>
      </w:r>
      <w:r>
        <w:rPr>
          <w:rFonts w:ascii="Times New Roman" w:hAnsi="Times New Roman" w:cs="Times New Roman"/>
          <w:sz w:val="20"/>
          <w:szCs w:val="20"/>
        </w:rPr>
        <w:t>translational genomic</w:t>
      </w:r>
      <w:r w:rsidR="00C25DFD">
        <w:rPr>
          <w:rFonts w:ascii="Times New Roman" w:hAnsi="Times New Roman" w:cs="Times New Roman"/>
          <w:sz w:val="20"/>
          <w:szCs w:val="20"/>
        </w:rPr>
        <w:t>s</w:t>
      </w:r>
      <w:r>
        <w:rPr>
          <w:rFonts w:ascii="Times New Roman" w:hAnsi="Times New Roman" w:cs="Times New Roman"/>
          <w:sz w:val="20"/>
          <w:szCs w:val="20"/>
        </w:rPr>
        <w:t xml:space="preserve"> to create </w:t>
      </w:r>
      <w:r w:rsidR="008007AE">
        <w:rPr>
          <w:rFonts w:ascii="Times New Roman" w:hAnsi="Times New Roman" w:cs="Times New Roman"/>
          <w:sz w:val="20"/>
          <w:szCs w:val="20"/>
        </w:rPr>
        <w:t xml:space="preserve">(engineer) </w:t>
      </w:r>
      <w:r>
        <w:rPr>
          <w:rFonts w:ascii="Times New Roman" w:hAnsi="Times New Roman" w:cs="Times New Roman"/>
          <w:sz w:val="20"/>
          <w:szCs w:val="20"/>
        </w:rPr>
        <w:t xml:space="preserve">novel symbioses that improve plant stress resistance. </w:t>
      </w:r>
    </w:p>
    <w:p w14:paraId="42784D3E" w14:textId="53FD500E" w:rsidR="00C6506F" w:rsidRPr="001E7B36" w:rsidRDefault="00C6506F" w:rsidP="00C6506F">
      <w:pPr>
        <w:tabs>
          <w:tab w:val="left" w:pos="540"/>
        </w:tabs>
        <w:spacing w:before="120"/>
        <w:rPr>
          <w:rFonts w:ascii="Times New Roman" w:hAnsi="Times New Roman" w:cs="Times New Roman"/>
          <w:sz w:val="20"/>
          <w:szCs w:val="20"/>
        </w:rPr>
      </w:pPr>
      <w:r>
        <w:rPr>
          <w:rFonts w:ascii="Times New Roman" w:hAnsi="Times New Roman" w:cs="Times New Roman"/>
          <w:b/>
          <w:sz w:val="20"/>
          <w:szCs w:val="20"/>
        </w:rPr>
        <w:t>3</w:t>
      </w:r>
      <w:r w:rsidRPr="001E7B36">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b/>
          <w:sz w:val="20"/>
          <w:szCs w:val="20"/>
        </w:rPr>
        <w:t>Organismal g</w:t>
      </w:r>
      <w:r w:rsidRPr="001E7B36">
        <w:rPr>
          <w:rFonts w:ascii="Times New Roman" w:hAnsi="Times New Roman" w:cs="Times New Roman"/>
          <w:b/>
          <w:sz w:val="20"/>
          <w:szCs w:val="20"/>
        </w:rPr>
        <w:t>enome-environment interactions:</w:t>
      </w:r>
      <w:r>
        <w:rPr>
          <w:rFonts w:ascii="Times New Roman" w:hAnsi="Times New Roman" w:cs="Times New Roman"/>
          <w:sz w:val="20"/>
          <w:szCs w:val="20"/>
        </w:rPr>
        <w:t xml:space="preserve"> </w:t>
      </w:r>
      <w:r w:rsidRPr="001E7B36">
        <w:rPr>
          <w:rFonts w:ascii="Times New Roman" w:hAnsi="Times New Roman" w:cs="Times New Roman"/>
          <w:sz w:val="20"/>
          <w:szCs w:val="20"/>
        </w:rPr>
        <w:t xml:space="preserve">Some of the most challenging issues in human and agricultural disease have a common foundation in understanding gene-environment interactions, </w:t>
      </w:r>
      <w:r>
        <w:rPr>
          <w:rFonts w:ascii="Times New Roman" w:hAnsi="Times New Roman" w:cs="Times New Roman"/>
          <w:sz w:val="20"/>
          <w:szCs w:val="20"/>
        </w:rPr>
        <w:t>including</w:t>
      </w:r>
      <w:r w:rsidRPr="001E7B36">
        <w:rPr>
          <w:rFonts w:ascii="Times New Roman" w:hAnsi="Times New Roman" w:cs="Times New Roman"/>
          <w:sz w:val="20"/>
          <w:szCs w:val="20"/>
        </w:rPr>
        <w:t xml:space="preserve"> epigenetic effects.</w:t>
      </w:r>
      <w:r>
        <w:rPr>
          <w:rFonts w:ascii="Times New Roman" w:hAnsi="Times New Roman" w:cs="Times New Roman"/>
          <w:sz w:val="20"/>
          <w:szCs w:val="20"/>
        </w:rPr>
        <w:t xml:space="preserve"> </w:t>
      </w:r>
      <w:r w:rsidR="008007AE">
        <w:rPr>
          <w:rFonts w:ascii="Times New Roman" w:hAnsi="Times New Roman" w:cs="Times New Roman"/>
          <w:sz w:val="20"/>
          <w:szCs w:val="20"/>
        </w:rPr>
        <w:t xml:space="preserve">In other words, what is the ecosystem context for understanding genome-environment interactions? </w:t>
      </w:r>
      <w:r w:rsidRPr="001E7B36">
        <w:rPr>
          <w:rFonts w:ascii="Times New Roman" w:hAnsi="Times New Roman" w:cs="Times New Roman"/>
          <w:sz w:val="20"/>
          <w:szCs w:val="20"/>
        </w:rPr>
        <w:t>This position would support a theoretical or experim</w:t>
      </w:r>
      <w:r>
        <w:rPr>
          <w:rFonts w:ascii="Times New Roman" w:hAnsi="Times New Roman" w:cs="Times New Roman"/>
          <w:sz w:val="20"/>
          <w:szCs w:val="20"/>
        </w:rPr>
        <w:t xml:space="preserve">ental </w:t>
      </w:r>
      <w:proofErr w:type="spellStart"/>
      <w:r>
        <w:rPr>
          <w:rFonts w:ascii="Times New Roman" w:hAnsi="Times New Roman" w:cs="Times New Roman"/>
          <w:sz w:val="20"/>
          <w:szCs w:val="20"/>
        </w:rPr>
        <w:t>genomicist</w:t>
      </w:r>
      <w:proofErr w:type="spellEnd"/>
      <w:r>
        <w:rPr>
          <w:rFonts w:ascii="Times New Roman" w:hAnsi="Times New Roman" w:cs="Times New Roman"/>
          <w:sz w:val="20"/>
          <w:szCs w:val="20"/>
        </w:rPr>
        <w:t xml:space="preserve"> taking on the </w:t>
      </w:r>
      <w:r w:rsidR="0052177A">
        <w:rPr>
          <w:rFonts w:ascii="Times New Roman" w:hAnsi="Times New Roman" w:cs="Times New Roman"/>
          <w:sz w:val="20"/>
          <w:szCs w:val="20"/>
        </w:rPr>
        <w:t>challenge</w:t>
      </w:r>
      <w:r w:rsidRPr="001E7B36">
        <w:rPr>
          <w:rFonts w:ascii="Times New Roman" w:hAnsi="Times New Roman" w:cs="Times New Roman"/>
          <w:sz w:val="20"/>
          <w:szCs w:val="20"/>
        </w:rPr>
        <w:t xml:space="preserve"> of combining and analyzing the complex datasets generated by genetic and environmental analysis</w:t>
      </w:r>
      <w:r>
        <w:rPr>
          <w:rFonts w:ascii="Times New Roman" w:hAnsi="Times New Roman" w:cs="Times New Roman"/>
          <w:sz w:val="20"/>
          <w:szCs w:val="20"/>
        </w:rPr>
        <w:t xml:space="preserve"> at the organism</w:t>
      </w:r>
      <w:r w:rsidR="008007AE">
        <w:rPr>
          <w:rFonts w:ascii="Times New Roman" w:hAnsi="Times New Roman" w:cs="Times New Roman"/>
          <w:sz w:val="20"/>
          <w:szCs w:val="20"/>
        </w:rPr>
        <w:t>al</w:t>
      </w:r>
      <w:r>
        <w:rPr>
          <w:rFonts w:ascii="Times New Roman" w:hAnsi="Times New Roman" w:cs="Times New Roman"/>
          <w:sz w:val="20"/>
          <w:szCs w:val="20"/>
        </w:rPr>
        <w:t xml:space="preserve"> </w:t>
      </w:r>
      <w:proofErr w:type="gramStart"/>
      <w:r>
        <w:rPr>
          <w:rFonts w:ascii="Times New Roman" w:hAnsi="Times New Roman" w:cs="Times New Roman"/>
          <w:sz w:val="20"/>
          <w:szCs w:val="20"/>
        </w:rPr>
        <w:t>scale</w:t>
      </w:r>
      <w:r w:rsidR="0052177A">
        <w:rPr>
          <w:rFonts w:ascii="Times New Roman" w:hAnsi="Times New Roman" w:cs="Times New Roman"/>
          <w:sz w:val="20"/>
          <w:szCs w:val="20"/>
        </w:rPr>
        <w:t xml:space="preserve"> </w:t>
      </w:r>
      <w:r w:rsidRPr="001E7B36">
        <w:rPr>
          <w:rFonts w:ascii="Times New Roman" w:hAnsi="Times New Roman" w:cs="Times New Roman"/>
          <w:sz w:val="20"/>
          <w:szCs w:val="20"/>
        </w:rPr>
        <w:t>.</w:t>
      </w:r>
      <w:proofErr w:type="gramEnd"/>
    </w:p>
    <w:p w14:paraId="1C382EAD" w14:textId="08E31FF7" w:rsidR="00C6506F" w:rsidRPr="003F57C8" w:rsidRDefault="00C6506F" w:rsidP="00C6506F">
      <w:pPr>
        <w:tabs>
          <w:tab w:val="left" w:pos="540"/>
        </w:tabs>
        <w:spacing w:before="120"/>
        <w:rPr>
          <w:rFonts w:ascii="Times New Roman" w:hAnsi="Times New Roman" w:cs="Times New Roman"/>
          <w:b/>
          <w:sz w:val="20"/>
          <w:szCs w:val="20"/>
        </w:rPr>
      </w:pPr>
      <w:r w:rsidRPr="003F57C8">
        <w:rPr>
          <w:rFonts w:ascii="Times New Roman" w:hAnsi="Times New Roman" w:cs="Times New Roman"/>
          <w:b/>
          <w:sz w:val="20"/>
          <w:szCs w:val="20"/>
        </w:rPr>
        <w:t>4.</w:t>
      </w:r>
      <w:r>
        <w:rPr>
          <w:rFonts w:ascii="Times New Roman" w:hAnsi="Times New Roman" w:cs="Times New Roman"/>
          <w:sz w:val="20"/>
          <w:szCs w:val="20"/>
        </w:rPr>
        <w:t xml:space="preserve"> </w:t>
      </w:r>
      <w:r w:rsidRPr="003F57C8">
        <w:rPr>
          <w:rFonts w:ascii="Times New Roman" w:hAnsi="Times New Roman" w:cs="Times New Roman"/>
          <w:b/>
          <w:sz w:val="20"/>
          <w:szCs w:val="20"/>
        </w:rPr>
        <w:t>Agro-ecosystem genomics:</w:t>
      </w:r>
      <w:r>
        <w:rPr>
          <w:rFonts w:ascii="Times New Roman" w:hAnsi="Times New Roman" w:cs="Times New Roman"/>
          <w:sz w:val="20"/>
          <w:szCs w:val="20"/>
        </w:rPr>
        <w:t xml:space="preserve"> </w:t>
      </w:r>
      <w:r w:rsidRPr="003F57C8">
        <w:rPr>
          <w:rFonts w:ascii="Times New Roman" w:hAnsi="Times New Roman" w:cs="Times New Roman"/>
          <w:sz w:val="20"/>
          <w:szCs w:val="20"/>
        </w:rPr>
        <w:t>Agro-ecosystem genomics offers a new paradigm shift in how 21</w:t>
      </w:r>
      <w:r w:rsidRPr="003F57C8">
        <w:rPr>
          <w:rFonts w:ascii="Times New Roman" w:hAnsi="Times New Roman" w:cs="Times New Roman"/>
          <w:sz w:val="20"/>
          <w:szCs w:val="20"/>
          <w:vertAlign w:val="superscript"/>
        </w:rPr>
        <w:t>st</w:t>
      </w:r>
      <w:r>
        <w:rPr>
          <w:rFonts w:ascii="Times New Roman" w:hAnsi="Times New Roman" w:cs="Times New Roman"/>
          <w:sz w:val="20"/>
          <w:szCs w:val="20"/>
        </w:rPr>
        <w:t xml:space="preserve"> C</w:t>
      </w:r>
      <w:r w:rsidRPr="003F57C8">
        <w:rPr>
          <w:rFonts w:ascii="Times New Roman" w:hAnsi="Times New Roman" w:cs="Times New Roman"/>
          <w:sz w:val="20"/>
          <w:szCs w:val="20"/>
        </w:rPr>
        <w:t xml:space="preserve">entury plant breeders </w:t>
      </w:r>
      <w:r>
        <w:rPr>
          <w:rFonts w:ascii="Times New Roman" w:hAnsi="Times New Roman" w:cs="Times New Roman"/>
          <w:sz w:val="20"/>
          <w:szCs w:val="20"/>
        </w:rPr>
        <w:t xml:space="preserve">and molecular geneticists </w:t>
      </w:r>
      <w:r w:rsidRPr="003F57C8">
        <w:rPr>
          <w:rFonts w:ascii="Times New Roman" w:hAnsi="Times New Roman" w:cs="Times New Roman"/>
          <w:sz w:val="20"/>
          <w:szCs w:val="20"/>
        </w:rPr>
        <w:t xml:space="preserve">will create the next generation of green super crops – </w:t>
      </w:r>
      <w:r w:rsidR="007922CA">
        <w:rPr>
          <w:rFonts w:ascii="Times New Roman" w:hAnsi="Times New Roman" w:cs="Times New Roman"/>
          <w:sz w:val="20"/>
          <w:szCs w:val="20"/>
        </w:rPr>
        <w:t xml:space="preserve">those </w:t>
      </w:r>
      <w:r w:rsidRPr="003F57C8">
        <w:rPr>
          <w:rFonts w:ascii="Times New Roman" w:hAnsi="Times New Roman" w:cs="Times New Roman"/>
          <w:sz w:val="20"/>
          <w:szCs w:val="20"/>
        </w:rPr>
        <w:t>that reduce environmental footprints (i.e.</w:t>
      </w:r>
      <w:r w:rsidR="007922CA">
        <w:rPr>
          <w:rFonts w:ascii="Times New Roman" w:hAnsi="Times New Roman" w:cs="Times New Roman"/>
          <w:sz w:val="20"/>
          <w:szCs w:val="20"/>
        </w:rPr>
        <w:t>, less water,</w:t>
      </w:r>
      <w:r w:rsidRPr="003F57C8">
        <w:rPr>
          <w:rFonts w:ascii="Times New Roman" w:hAnsi="Times New Roman" w:cs="Times New Roman"/>
          <w:sz w:val="20"/>
          <w:szCs w:val="20"/>
        </w:rPr>
        <w:t xml:space="preserve"> fertilizer</w:t>
      </w:r>
      <w:r w:rsidR="007922CA">
        <w:rPr>
          <w:rFonts w:ascii="Times New Roman" w:hAnsi="Times New Roman" w:cs="Times New Roman"/>
          <w:sz w:val="20"/>
          <w:szCs w:val="20"/>
        </w:rPr>
        <w:t xml:space="preserve"> and</w:t>
      </w:r>
      <w:r w:rsidRPr="003F57C8">
        <w:rPr>
          <w:rFonts w:ascii="Times New Roman" w:hAnsi="Times New Roman" w:cs="Times New Roman"/>
          <w:sz w:val="20"/>
          <w:szCs w:val="20"/>
        </w:rPr>
        <w:t xml:space="preserve"> pesticides) and are higher</w:t>
      </w:r>
      <w:r w:rsidR="007922CA">
        <w:rPr>
          <w:rFonts w:ascii="Times New Roman" w:hAnsi="Times New Roman" w:cs="Times New Roman"/>
          <w:sz w:val="20"/>
          <w:szCs w:val="20"/>
        </w:rPr>
        <w:t>-</w:t>
      </w:r>
      <w:r w:rsidRPr="003F57C8">
        <w:rPr>
          <w:rFonts w:ascii="Times New Roman" w:hAnsi="Times New Roman" w:cs="Times New Roman"/>
          <w:sz w:val="20"/>
          <w:szCs w:val="20"/>
        </w:rPr>
        <w:t>yielding and more nutritious.</w:t>
      </w:r>
      <w:r>
        <w:rPr>
          <w:rFonts w:ascii="Times New Roman" w:hAnsi="Times New Roman" w:cs="Times New Roman"/>
          <w:sz w:val="20"/>
          <w:szCs w:val="20"/>
        </w:rPr>
        <w:t xml:space="preserve"> </w:t>
      </w:r>
      <w:r w:rsidRPr="003F57C8">
        <w:rPr>
          <w:rFonts w:ascii="Times New Roman" w:hAnsi="Times New Roman" w:cs="Times New Roman"/>
          <w:sz w:val="20"/>
          <w:szCs w:val="20"/>
        </w:rPr>
        <w:t xml:space="preserve">This position would support </w:t>
      </w:r>
      <w:proofErr w:type="gramStart"/>
      <w:r w:rsidRPr="003F57C8">
        <w:rPr>
          <w:rFonts w:ascii="Times New Roman" w:hAnsi="Times New Roman" w:cs="Times New Roman"/>
          <w:sz w:val="20"/>
          <w:szCs w:val="20"/>
        </w:rPr>
        <w:t>a</w:t>
      </w:r>
      <w:r w:rsidR="007A3235">
        <w:rPr>
          <w:rFonts w:ascii="Times New Roman" w:hAnsi="Times New Roman" w:cs="Times New Roman"/>
          <w:sz w:val="20"/>
          <w:szCs w:val="20"/>
        </w:rPr>
        <w:t>n</w:t>
      </w:r>
      <w:proofErr w:type="gramEnd"/>
      <w:r w:rsidR="007A3235">
        <w:rPr>
          <w:rFonts w:ascii="Times New Roman" w:hAnsi="Times New Roman" w:cs="Times New Roman"/>
          <w:sz w:val="20"/>
          <w:szCs w:val="20"/>
        </w:rPr>
        <w:t xml:space="preserve"> scientist </w:t>
      </w:r>
      <w:r w:rsidR="007D7200">
        <w:rPr>
          <w:rFonts w:ascii="Times New Roman" w:hAnsi="Times New Roman" w:cs="Times New Roman"/>
          <w:sz w:val="20"/>
          <w:szCs w:val="20"/>
        </w:rPr>
        <w:t xml:space="preserve">working with </w:t>
      </w:r>
      <w:r>
        <w:rPr>
          <w:rFonts w:ascii="Times New Roman" w:hAnsi="Times New Roman" w:cs="Times New Roman"/>
          <w:sz w:val="20"/>
          <w:szCs w:val="20"/>
        </w:rPr>
        <w:t xml:space="preserve">microbial, </w:t>
      </w:r>
      <w:r w:rsidRPr="003F57C8">
        <w:rPr>
          <w:rFonts w:ascii="Times New Roman" w:hAnsi="Times New Roman" w:cs="Times New Roman"/>
          <w:sz w:val="20"/>
          <w:szCs w:val="20"/>
        </w:rPr>
        <w:t>plant, and insect genomics</w:t>
      </w:r>
      <w:r>
        <w:rPr>
          <w:rFonts w:ascii="Times New Roman" w:hAnsi="Times New Roman" w:cs="Times New Roman"/>
          <w:sz w:val="20"/>
          <w:szCs w:val="20"/>
        </w:rPr>
        <w:t xml:space="preserve"> using </w:t>
      </w:r>
      <w:r w:rsidRPr="003F57C8">
        <w:rPr>
          <w:rFonts w:ascii="Times New Roman" w:hAnsi="Times New Roman" w:cs="Times New Roman"/>
          <w:sz w:val="20"/>
          <w:szCs w:val="20"/>
        </w:rPr>
        <w:t xml:space="preserve">high-throughput </w:t>
      </w:r>
      <w:r>
        <w:rPr>
          <w:rFonts w:ascii="Times New Roman" w:hAnsi="Times New Roman" w:cs="Times New Roman"/>
          <w:sz w:val="20"/>
          <w:szCs w:val="20"/>
        </w:rPr>
        <w:t xml:space="preserve">analytical techniques, translational genomics, </w:t>
      </w:r>
      <w:r w:rsidR="00364F3A">
        <w:rPr>
          <w:rFonts w:ascii="Times New Roman" w:hAnsi="Times New Roman" w:cs="Times New Roman"/>
          <w:sz w:val="20"/>
          <w:szCs w:val="20"/>
        </w:rPr>
        <w:t xml:space="preserve">and </w:t>
      </w:r>
      <w:proofErr w:type="spellStart"/>
      <w:r w:rsidRPr="003F57C8">
        <w:rPr>
          <w:rFonts w:ascii="Times New Roman" w:hAnsi="Times New Roman" w:cs="Times New Roman"/>
          <w:sz w:val="20"/>
          <w:szCs w:val="20"/>
        </w:rPr>
        <w:t>phenotyping</w:t>
      </w:r>
      <w:proofErr w:type="spellEnd"/>
      <w:r w:rsidR="007D7200">
        <w:rPr>
          <w:rFonts w:ascii="Times New Roman" w:hAnsi="Times New Roman" w:cs="Times New Roman"/>
          <w:sz w:val="20"/>
          <w:szCs w:val="20"/>
        </w:rPr>
        <w:t xml:space="preserve"> to design higher-yielding agricultural ecosystems.</w:t>
      </w:r>
    </w:p>
    <w:p w14:paraId="43E16593" w14:textId="1F38A1C7" w:rsidR="00C6506F" w:rsidRDefault="00C6506F" w:rsidP="009D4351">
      <w:pPr>
        <w:tabs>
          <w:tab w:val="left" w:pos="540"/>
        </w:tabs>
        <w:spacing w:before="120"/>
        <w:rPr>
          <w:rFonts w:ascii="Times New Roman" w:eastAsia="Times New Roman" w:hAnsi="Times New Roman"/>
          <w:b/>
          <w:i/>
          <w:sz w:val="20"/>
          <w:szCs w:val="20"/>
        </w:rPr>
      </w:pPr>
      <w:r>
        <w:rPr>
          <w:rFonts w:ascii="Times New Roman" w:hAnsi="Times New Roman" w:cs="Times New Roman"/>
          <w:b/>
          <w:sz w:val="20"/>
          <w:szCs w:val="20"/>
        </w:rPr>
        <w:t>5</w:t>
      </w:r>
      <w:r w:rsidRPr="001E7B36">
        <w:rPr>
          <w:rFonts w:ascii="Times New Roman" w:hAnsi="Times New Roman" w:cs="Times New Roman"/>
          <w:b/>
          <w:sz w:val="20"/>
          <w:szCs w:val="20"/>
        </w:rPr>
        <w:t>.</w:t>
      </w:r>
      <w:r>
        <w:rPr>
          <w:rFonts w:ascii="Times New Roman" w:hAnsi="Times New Roman" w:cs="Times New Roman"/>
          <w:sz w:val="20"/>
          <w:szCs w:val="20"/>
        </w:rPr>
        <w:t xml:space="preserve"> </w:t>
      </w:r>
      <w:r w:rsidRPr="001E7B36">
        <w:rPr>
          <w:rFonts w:ascii="Times New Roman" w:hAnsi="Times New Roman" w:cs="Times New Roman"/>
          <w:b/>
          <w:sz w:val="20"/>
          <w:szCs w:val="20"/>
        </w:rPr>
        <w:t>Genome-</w:t>
      </w:r>
      <w:r>
        <w:rPr>
          <w:rFonts w:ascii="Times New Roman" w:hAnsi="Times New Roman" w:cs="Times New Roman"/>
          <w:b/>
          <w:sz w:val="20"/>
          <w:szCs w:val="20"/>
        </w:rPr>
        <w:t xml:space="preserve"> and big data-</w:t>
      </w:r>
      <w:r w:rsidRPr="001E7B36">
        <w:rPr>
          <w:rFonts w:ascii="Times New Roman" w:hAnsi="Times New Roman" w:cs="Times New Roman"/>
          <w:b/>
          <w:sz w:val="20"/>
          <w:szCs w:val="20"/>
        </w:rPr>
        <w:t xml:space="preserve">enabled </w:t>
      </w:r>
      <w:r>
        <w:rPr>
          <w:rFonts w:ascii="Times New Roman" w:hAnsi="Times New Roman" w:cs="Times New Roman"/>
          <w:b/>
          <w:sz w:val="20"/>
          <w:szCs w:val="20"/>
        </w:rPr>
        <w:t xml:space="preserve">development of </w:t>
      </w:r>
      <w:r w:rsidRPr="001E7B36">
        <w:rPr>
          <w:rFonts w:ascii="Times New Roman" w:hAnsi="Times New Roman" w:cs="Times New Roman"/>
          <w:b/>
          <w:sz w:val="20"/>
          <w:szCs w:val="20"/>
        </w:rPr>
        <w:t>ecological theory</w:t>
      </w:r>
      <w:r>
        <w:rPr>
          <w:rFonts w:ascii="Times New Roman" w:hAnsi="Times New Roman" w:cs="Times New Roman"/>
          <w:b/>
          <w:sz w:val="20"/>
          <w:szCs w:val="20"/>
        </w:rPr>
        <w:t xml:space="preserve"> and models</w:t>
      </w:r>
      <w:r w:rsidRPr="001E7B36">
        <w:rPr>
          <w:rFonts w:ascii="Times New Roman" w:hAnsi="Times New Roman" w:cs="Times New Roman"/>
          <w:b/>
          <w:sz w:val="20"/>
          <w:szCs w:val="20"/>
        </w:rPr>
        <w:t>:</w:t>
      </w:r>
      <w:r>
        <w:rPr>
          <w:rFonts w:ascii="Times New Roman" w:hAnsi="Times New Roman" w:cs="Times New Roman"/>
          <w:sz w:val="20"/>
          <w:szCs w:val="20"/>
        </w:rPr>
        <w:t xml:space="preserve"> </w:t>
      </w:r>
      <w:r w:rsidR="005C0457">
        <w:rPr>
          <w:rFonts w:ascii="Times New Roman" w:hAnsi="Times New Roman" w:cs="Times New Roman"/>
          <w:sz w:val="20"/>
          <w:szCs w:val="20"/>
        </w:rPr>
        <w:t xml:space="preserve">Genomic controls at small scales </w:t>
      </w:r>
      <w:r w:rsidRPr="001E7B36">
        <w:rPr>
          <w:rFonts w:ascii="Times New Roman" w:hAnsi="Times New Roman" w:cs="Times New Roman"/>
          <w:sz w:val="20"/>
          <w:szCs w:val="20"/>
        </w:rPr>
        <w:t xml:space="preserve">affect </w:t>
      </w:r>
      <w:r w:rsidR="005C0457">
        <w:rPr>
          <w:rFonts w:ascii="Times New Roman" w:hAnsi="Times New Roman" w:cs="Times New Roman"/>
          <w:sz w:val="20"/>
          <w:szCs w:val="20"/>
        </w:rPr>
        <w:t xml:space="preserve">ecological, evolutionary and ecosystem </w:t>
      </w:r>
      <w:r w:rsidRPr="001E7B36">
        <w:rPr>
          <w:rFonts w:ascii="Times New Roman" w:hAnsi="Times New Roman" w:cs="Times New Roman"/>
          <w:sz w:val="20"/>
          <w:szCs w:val="20"/>
        </w:rPr>
        <w:t>processes at large spati</w:t>
      </w:r>
      <w:r>
        <w:rPr>
          <w:rFonts w:ascii="Times New Roman" w:hAnsi="Times New Roman" w:cs="Times New Roman"/>
          <w:sz w:val="20"/>
          <w:szCs w:val="20"/>
        </w:rPr>
        <w:t xml:space="preserve">otemporal </w:t>
      </w:r>
      <w:r w:rsidRPr="001E7B36">
        <w:rPr>
          <w:rFonts w:ascii="Times New Roman" w:hAnsi="Times New Roman" w:cs="Times New Roman"/>
          <w:sz w:val="20"/>
          <w:szCs w:val="20"/>
        </w:rPr>
        <w:t>scales</w:t>
      </w:r>
      <w:r w:rsidR="00D12AA4">
        <w:rPr>
          <w:rFonts w:ascii="Times New Roman" w:hAnsi="Times New Roman" w:cs="Times New Roman"/>
          <w:sz w:val="20"/>
          <w:szCs w:val="20"/>
        </w:rPr>
        <w:t>,</w:t>
      </w:r>
      <w:r w:rsidR="00C526D7">
        <w:rPr>
          <w:rFonts w:ascii="Times New Roman" w:hAnsi="Times New Roman" w:cs="Times New Roman"/>
          <w:sz w:val="20"/>
          <w:szCs w:val="20"/>
        </w:rPr>
        <w:t xml:space="preserve"> but t</w:t>
      </w:r>
      <w:r>
        <w:rPr>
          <w:rFonts w:ascii="Times New Roman" w:hAnsi="Times New Roman" w:cs="Times New Roman"/>
          <w:sz w:val="20"/>
          <w:szCs w:val="20"/>
        </w:rPr>
        <w:t xml:space="preserve">he search for pattern in these relationships requires new forms of scaling theory. This position would support a person studying the processes of synthesis – how to use large data bases from multiple streams, including genomics, climate monitoring, satellite imagery, species distributions, </w:t>
      </w:r>
      <w:r w:rsidR="00364F3A">
        <w:rPr>
          <w:rFonts w:ascii="Times New Roman" w:hAnsi="Times New Roman" w:cs="Times New Roman"/>
          <w:sz w:val="20"/>
          <w:szCs w:val="20"/>
        </w:rPr>
        <w:t xml:space="preserve">phenotypic </w:t>
      </w:r>
      <w:r>
        <w:rPr>
          <w:rFonts w:ascii="Times New Roman" w:hAnsi="Times New Roman" w:cs="Times New Roman"/>
          <w:sz w:val="20"/>
          <w:szCs w:val="20"/>
        </w:rPr>
        <w:t>trait distributions, community composition, and biogeochemistry to discover fundamental patterns in causal relations across broad spatiotemporal scales (from genes to the entire earth system)</w:t>
      </w:r>
      <w:r w:rsidR="00D12AA4">
        <w:rPr>
          <w:rFonts w:ascii="Times New Roman" w:hAnsi="Times New Roman" w:cs="Times New Roman"/>
          <w:sz w:val="20"/>
          <w:szCs w:val="20"/>
        </w:rPr>
        <w:t xml:space="preserve"> – </w:t>
      </w:r>
      <w:r w:rsidR="00D12AA4" w:rsidRPr="007D7200">
        <w:rPr>
          <w:rFonts w:ascii="Times New Roman" w:hAnsi="Times New Roman" w:cs="Times New Roman"/>
          <w:b/>
          <w:i/>
          <w:sz w:val="20"/>
          <w:szCs w:val="20"/>
        </w:rPr>
        <w:t xml:space="preserve">in other words, </w:t>
      </w:r>
      <w:r w:rsidR="007D7200">
        <w:rPr>
          <w:rFonts w:ascii="Times New Roman" w:hAnsi="Times New Roman" w:cs="Times New Roman"/>
          <w:b/>
          <w:i/>
          <w:sz w:val="20"/>
          <w:szCs w:val="20"/>
        </w:rPr>
        <w:t xml:space="preserve">the process of getting </w:t>
      </w:r>
      <w:r w:rsidR="00D12AA4" w:rsidRPr="007D7200">
        <w:rPr>
          <w:rFonts w:ascii="Times New Roman" w:hAnsi="Times New Roman" w:cs="Times New Roman"/>
          <w:b/>
          <w:i/>
          <w:sz w:val="20"/>
          <w:szCs w:val="20"/>
        </w:rPr>
        <w:t>from 'big-data' to 'smart-data'</w:t>
      </w:r>
      <w:r>
        <w:rPr>
          <w:rFonts w:ascii="Times New Roman" w:hAnsi="Times New Roman" w:cs="Times New Roman"/>
          <w:sz w:val="20"/>
          <w:szCs w:val="20"/>
        </w:rPr>
        <w:t xml:space="preserve">. </w:t>
      </w:r>
    </w:p>
    <w:p w14:paraId="5DAF78D3" w14:textId="0543D7AC" w:rsidR="001E1E2C" w:rsidRPr="007F3093" w:rsidRDefault="007F3093" w:rsidP="001E7B36">
      <w:pPr>
        <w:autoSpaceDE w:val="0"/>
        <w:autoSpaceDN w:val="0"/>
        <w:adjustRightInd w:val="0"/>
        <w:spacing w:before="120"/>
        <w:rPr>
          <w:rFonts w:ascii="Times New Roman" w:hAnsi="Times New Roman" w:cs="Times New Roman"/>
          <w:b/>
        </w:rPr>
      </w:pPr>
      <w:r>
        <w:rPr>
          <w:rFonts w:ascii="Times New Roman" w:hAnsi="Times New Roman" w:cs="Times New Roman"/>
          <w:b/>
          <w:i/>
          <w:sz w:val="20"/>
          <w:szCs w:val="20"/>
        </w:rPr>
        <w:t xml:space="preserve">Contributions to </w:t>
      </w:r>
      <w:r w:rsidR="00511CA2">
        <w:rPr>
          <w:rFonts w:ascii="Times New Roman" w:hAnsi="Times New Roman" w:cs="Times New Roman"/>
          <w:b/>
          <w:i/>
          <w:sz w:val="20"/>
          <w:szCs w:val="20"/>
        </w:rPr>
        <w:t>E</w:t>
      </w:r>
      <w:r w:rsidR="001E1E2C" w:rsidRPr="007B5EAC">
        <w:rPr>
          <w:rFonts w:ascii="Times New Roman" w:hAnsi="Times New Roman" w:cs="Times New Roman"/>
          <w:b/>
          <w:i/>
          <w:sz w:val="20"/>
          <w:szCs w:val="20"/>
        </w:rPr>
        <w:t>duca</w:t>
      </w:r>
      <w:r w:rsidR="00511CA2">
        <w:rPr>
          <w:rFonts w:ascii="Times New Roman" w:hAnsi="Times New Roman" w:cs="Times New Roman"/>
          <w:b/>
          <w:i/>
          <w:sz w:val="20"/>
          <w:szCs w:val="20"/>
        </w:rPr>
        <w:t xml:space="preserve">tion in the Colleges and </w:t>
      </w:r>
      <w:r>
        <w:rPr>
          <w:rFonts w:ascii="Times New Roman" w:hAnsi="Times New Roman" w:cs="Times New Roman"/>
          <w:b/>
          <w:i/>
          <w:sz w:val="20"/>
          <w:szCs w:val="20"/>
        </w:rPr>
        <w:t xml:space="preserve">to </w:t>
      </w:r>
      <w:r w:rsidR="00511CA2">
        <w:rPr>
          <w:rFonts w:ascii="Times New Roman" w:hAnsi="Times New Roman" w:cs="Times New Roman"/>
          <w:b/>
          <w:i/>
          <w:sz w:val="20"/>
          <w:szCs w:val="20"/>
        </w:rPr>
        <w:t xml:space="preserve">the </w:t>
      </w:r>
      <w:r>
        <w:rPr>
          <w:rFonts w:ascii="Times New Roman" w:hAnsi="Times New Roman" w:cs="Times New Roman"/>
          <w:b/>
          <w:i/>
          <w:sz w:val="20"/>
          <w:szCs w:val="20"/>
        </w:rPr>
        <w:t xml:space="preserve">Development of </w:t>
      </w:r>
      <w:r w:rsidR="00511CA2">
        <w:rPr>
          <w:rFonts w:ascii="Times New Roman" w:hAnsi="Times New Roman" w:cs="Times New Roman"/>
          <w:b/>
          <w:i/>
          <w:sz w:val="20"/>
          <w:szCs w:val="20"/>
        </w:rPr>
        <w:t xml:space="preserve">ABOR </w:t>
      </w:r>
      <w:proofErr w:type="gramStart"/>
      <w:r w:rsidR="00511CA2">
        <w:rPr>
          <w:rFonts w:ascii="Times New Roman" w:hAnsi="Times New Roman" w:cs="Times New Roman"/>
          <w:b/>
          <w:i/>
          <w:sz w:val="20"/>
          <w:szCs w:val="20"/>
        </w:rPr>
        <w:t xml:space="preserve">Metrics </w:t>
      </w:r>
      <w:r w:rsidR="001E1E2C" w:rsidRPr="007B5EAC">
        <w:rPr>
          <w:rFonts w:ascii="Times New Roman" w:hAnsi="Times New Roman" w:cs="Times New Roman"/>
          <w:b/>
          <w:i/>
          <w:sz w:val="20"/>
          <w:szCs w:val="20"/>
        </w:rPr>
        <w:t>.</w:t>
      </w:r>
      <w:proofErr w:type="gramEnd"/>
      <w:r w:rsidR="001E1E2C" w:rsidRPr="00511CA2">
        <w:rPr>
          <w:rFonts w:ascii="Times New Roman" w:hAnsi="Times New Roman" w:cs="Times New Roman"/>
          <w:sz w:val="20"/>
          <w:szCs w:val="20"/>
        </w:rPr>
        <w:t xml:space="preserve"> </w:t>
      </w:r>
      <w:r w:rsidR="00511CA2" w:rsidRPr="007F3093">
        <w:rPr>
          <w:rFonts w:ascii="Times New Roman" w:hAnsi="Times New Roman" w:cs="Times New Roman"/>
          <w:sz w:val="20"/>
          <w:szCs w:val="20"/>
        </w:rPr>
        <w:t xml:space="preserve">We will focus recruiting efforts on faculty members who have a record of enthusiastic participation in undergraduate teaching and </w:t>
      </w:r>
      <w:r>
        <w:rPr>
          <w:rFonts w:ascii="Times New Roman" w:hAnsi="Times New Roman" w:cs="Times New Roman"/>
          <w:sz w:val="20"/>
          <w:szCs w:val="20"/>
        </w:rPr>
        <w:t>research</w:t>
      </w:r>
      <w:r w:rsidR="00511CA2" w:rsidRPr="007F3093">
        <w:rPr>
          <w:rFonts w:ascii="Times New Roman" w:hAnsi="Times New Roman" w:cs="Times New Roman"/>
          <w:sz w:val="20"/>
          <w:szCs w:val="20"/>
        </w:rPr>
        <w:t xml:space="preserve">. </w:t>
      </w:r>
      <w:r w:rsidR="00C32B4D" w:rsidRPr="007F3093">
        <w:rPr>
          <w:rFonts w:ascii="Times New Roman" w:hAnsi="Times New Roman" w:cs="Times New Roman"/>
          <w:sz w:val="20"/>
          <w:szCs w:val="20"/>
        </w:rPr>
        <w:t xml:space="preserve">We will include ABOR metrics as stated parameters of the positions during recruitment, including expected contributions to unit success in awarding bachelors, masters and Ph.D. degrees, in increasing student credit hour production through </w:t>
      </w:r>
      <w:r>
        <w:rPr>
          <w:rFonts w:ascii="Times New Roman" w:hAnsi="Times New Roman" w:cs="Times New Roman"/>
          <w:sz w:val="20"/>
          <w:szCs w:val="20"/>
        </w:rPr>
        <w:t xml:space="preserve">the development of </w:t>
      </w:r>
      <w:r w:rsidRPr="007F3093">
        <w:rPr>
          <w:rFonts w:ascii="Times New Roman" w:hAnsi="Times New Roman" w:cs="Times New Roman"/>
          <w:sz w:val="20"/>
          <w:szCs w:val="20"/>
        </w:rPr>
        <w:t xml:space="preserve">new courses, and </w:t>
      </w:r>
      <w:r>
        <w:rPr>
          <w:rFonts w:ascii="Times New Roman" w:hAnsi="Times New Roman" w:cs="Times New Roman"/>
          <w:sz w:val="20"/>
          <w:szCs w:val="20"/>
        </w:rPr>
        <w:t xml:space="preserve">in </w:t>
      </w:r>
      <w:r w:rsidRPr="007F3093">
        <w:rPr>
          <w:rFonts w:ascii="Times New Roman" w:hAnsi="Times New Roman" w:cs="Times New Roman"/>
          <w:sz w:val="20"/>
          <w:szCs w:val="20"/>
        </w:rPr>
        <w:t xml:space="preserve">enhancing major retention rates through the development of undergraduate research opportunities. </w:t>
      </w:r>
      <w:r w:rsidR="00323BA8" w:rsidRPr="007F3093">
        <w:rPr>
          <w:rFonts w:ascii="Times New Roman" w:hAnsi="Times New Roman" w:cs="Times New Roman"/>
          <w:sz w:val="20"/>
          <w:szCs w:val="20"/>
        </w:rPr>
        <w:t xml:space="preserve">We will especially emphasize </w:t>
      </w:r>
      <w:r w:rsidR="001E1E2C" w:rsidRPr="007F3093">
        <w:rPr>
          <w:rFonts w:ascii="Times New Roman" w:hAnsi="Times New Roman" w:cs="Times New Roman"/>
          <w:sz w:val="20"/>
          <w:szCs w:val="20"/>
        </w:rPr>
        <w:t>the development of new online courses to serve students and sta</w:t>
      </w:r>
      <w:r w:rsidR="00323BA8" w:rsidRPr="007F3093">
        <w:rPr>
          <w:rFonts w:ascii="Times New Roman" w:hAnsi="Times New Roman" w:cs="Times New Roman"/>
          <w:sz w:val="20"/>
          <w:szCs w:val="20"/>
        </w:rPr>
        <w:t>keholders statewide and beyond.</w:t>
      </w:r>
    </w:p>
    <w:p w14:paraId="061FC5A9" w14:textId="26BDB44C" w:rsidR="007B1B15" w:rsidRPr="001E7B36" w:rsidRDefault="000930CE" w:rsidP="001E7B36">
      <w:pPr>
        <w:autoSpaceDE w:val="0"/>
        <w:autoSpaceDN w:val="0"/>
        <w:adjustRightInd w:val="0"/>
        <w:spacing w:before="120"/>
        <w:rPr>
          <w:rFonts w:ascii="Times New Roman" w:eastAsia="Times New Roman" w:hAnsi="Times New Roman" w:cs="Times New Roman"/>
          <w:sz w:val="20"/>
          <w:szCs w:val="20"/>
        </w:rPr>
      </w:pPr>
      <w:r w:rsidRPr="00355C7D">
        <w:rPr>
          <w:rFonts w:ascii="Times New Roman" w:eastAsia="Times New Roman" w:hAnsi="Times New Roman"/>
          <w:b/>
          <w:i/>
          <w:sz w:val="20"/>
          <w:szCs w:val="20"/>
        </w:rPr>
        <w:t xml:space="preserve">Relation of </w:t>
      </w:r>
      <w:r w:rsidR="00A065B5" w:rsidRPr="00355C7D">
        <w:rPr>
          <w:rFonts w:ascii="Times New Roman" w:eastAsia="Times New Roman" w:hAnsi="Times New Roman"/>
          <w:b/>
          <w:i/>
          <w:sz w:val="20"/>
          <w:szCs w:val="20"/>
        </w:rPr>
        <w:t xml:space="preserve">the </w:t>
      </w:r>
      <w:r w:rsidRPr="00355C7D">
        <w:rPr>
          <w:rFonts w:ascii="Times New Roman" w:eastAsia="Times New Roman" w:hAnsi="Times New Roman"/>
          <w:b/>
          <w:i/>
          <w:sz w:val="20"/>
          <w:szCs w:val="20"/>
        </w:rPr>
        <w:t xml:space="preserve">Cluster Hire to </w:t>
      </w:r>
      <w:r w:rsidR="003A5B3E">
        <w:rPr>
          <w:rFonts w:ascii="Times New Roman" w:eastAsia="Times New Roman" w:hAnsi="Times New Roman"/>
          <w:b/>
          <w:i/>
          <w:sz w:val="20"/>
          <w:szCs w:val="20"/>
        </w:rPr>
        <w:t xml:space="preserve">the AEGIS </w:t>
      </w:r>
      <w:r w:rsidR="00940F94" w:rsidRPr="00355C7D">
        <w:rPr>
          <w:rFonts w:ascii="Times New Roman" w:eastAsia="Times New Roman" w:hAnsi="Times New Roman"/>
          <w:b/>
          <w:i/>
          <w:sz w:val="20"/>
          <w:szCs w:val="20"/>
        </w:rPr>
        <w:t>ABOR</w:t>
      </w:r>
      <w:r w:rsidRPr="00355C7D">
        <w:rPr>
          <w:rFonts w:ascii="Times New Roman" w:eastAsia="Times New Roman" w:hAnsi="Times New Roman"/>
          <w:b/>
          <w:i/>
          <w:sz w:val="20"/>
          <w:szCs w:val="20"/>
        </w:rPr>
        <w:t xml:space="preserve"> Initiative.</w:t>
      </w:r>
      <w:r w:rsidR="00C6506F">
        <w:rPr>
          <w:rFonts w:ascii="Times New Roman" w:eastAsia="Times New Roman" w:hAnsi="Times New Roman"/>
          <w:b/>
          <w:sz w:val="20"/>
          <w:szCs w:val="20"/>
        </w:rPr>
        <w:t xml:space="preserve"> </w:t>
      </w:r>
      <w:r w:rsidRPr="001E7B36">
        <w:rPr>
          <w:rFonts w:ascii="Times New Roman" w:eastAsia="Times New Roman" w:hAnsi="Times New Roman"/>
          <w:sz w:val="20"/>
          <w:szCs w:val="20"/>
        </w:rPr>
        <w:t xml:space="preserve">The Cluster Hire that we propose builds on our past success in developing a tri-university (UA, ASU, NAU) project, funded by the Arizona Board of </w:t>
      </w:r>
      <w:r w:rsidR="00B56DBB">
        <w:rPr>
          <w:rFonts w:ascii="Times New Roman" w:eastAsia="Times New Roman" w:hAnsi="Times New Roman"/>
          <w:sz w:val="20"/>
          <w:szCs w:val="20"/>
        </w:rPr>
        <w:t>R</w:t>
      </w:r>
      <w:r w:rsidRPr="001E7B36">
        <w:rPr>
          <w:rFonts w:ascii="Times New Roman" w:eastAsia="Times New Roman" w:hAnsi="Times New Roman"/>
          <w:sz w:val="20"/>
          <w:szCs w:val="20"/>
        </w:rPr>
        <w:t>egents in 2013, entitled</w:t>
      </w:r>
      <w:r w:rsidRPr="001E7B36">
        <w:rPr>
          <w:rFonts w:ascii="Times New Roman" w:eastAsia="Times New Roman" w:hAnsi="Times New Roman" w:cs="Times New Roman"/>
          <w:sz w:val="20"/>
          <w:szCs w:val="20"/>
        </w:rPr>
        <w:t xml:space="preserve"> </w:t>
      </w:r>
      <w:r w:rsidR="00B56DBB">
        <w:rPr>
          <w:rFonts w:ascii="Times New Roman" w:eastAsia="Times New Roman" w:hAnsi="Times New Roman" w:cs="Times New Roman"/>
          <w:sz w:val="20"/>
          <w:szCs w:val="20"/>
        </w:rPr>
        <w:t xml:space="preserve">the </w:t>
      </w:r>
      <w:r w:rsidRPr="001E7B36">
        <w:rPr>
          <w:rFonts w:ascii="Times New Roman" w:hAnsi="Times New Roman" w:cs="Times New Roman"/>
          <w:sz w:val="20"/>
          <w:szCs w:val="20"/>
        </w:rPr>
        <w:t>A</w:t>
      </w:r>
      <w:r w:rsidR="005B303C" w:rsidRPr="001E7B36">
        <w:rPr>
          <w:rFonts w:ascii="Times New Roman" w:hAnsi="Times New Roman" w:cs="Times New Roman"/>
          <w:sz w:val="20"/>
          <w:szCs w:val="20"/>
        </w:rPr>
        <w:t xml:space="preserve">rizona Environmental Grid Infrastructure Service </w:t>
      </w:r>
      <w:r w:rsidRPr="001E7B36">
        <w:rPr>
          <w:rFonts w:ascii="Times New Roman" w:hAnsi="Times New Roman" w:cs="Times New Roman"/>
          <w:sz w:val="20"/>
          <w:szCs w:val="20"/>
        </w:rPr>
        <w:t>(AEGIS)</w:t>
      </w:r>
      <w:r w:rsidR="005B303C" w:rsidRPr="001E7B36">
        <w:rPr>
          <w:rFonts w:ascii="Times New Roman" w:hAnsi="Times New Roman" w:cs="Times New Roman"/>
          <w:sz w:val="20"/>
          <w:szCs w:val="20"/>
        </w:rPr>
        <w:t>.</w:t>
      </w:r>
      <w:r w:rsidR="00C6506F">
        <w:rPr>
          <w:rFonts w:ascii="Times New Roman" w:hAnsi="Times New Roman" w:cs="Times New Roman"/>
          <w:sz w:val="20"/>
          <w:szCs w:val="20"/>
        </w:rPr>
        <w:t xml:space="preserve"> </w:t>
      </w:r>
      <w:r w:rsidR="005B303C" w:rsidRPr="001E7B36">
        <w:rPr>
          <w:rFonts w:ascii="Times New Roman" w:hAnsi="Times New Roman" w:cs="Times New Roman"/>
          <w:sz w:val="20"/>
          <w:szCs w:val="20"/>
        </w:rPr>
        <w:t>Through this effort we create</w:t>
      </w:r>
      <w:r w:rsidR="00DB2BF0">
        <w:rPr>
          <w:rFonts w:ascii="Times New Roman" w:hAnsi="Times New Roman" w:cs="Times New Roman"/>
          <w:sz w:val="20"/>
          <w:szCs w:val="20"/>
        </w:rPr>
        <w:t>d</w:t>
      </w:r>
      <w:r w:rsidR="005B303C" w:rsidRPr="001E7B36">
        <w:rPr>
          <w:rFonts w:ascii="Times New Roman" w:hAnsi="Times New Roman" w:cs="Times New Roman"/>
          <w:sz w:val="20"/>
          <w:szCs w:val="20"/>
        </w:rPr>
        <w:t xml:space="preserve"> </w:t>
      </w:r>
      <w:r w:rsidRPr="001E7B36">
        <w:rPr>
          <w:rFonts w:ascii="Times New Roman" w:hAnsi="Times New Roman" w:cs="Times New Roman"/>
          <w:sz w:val="20"/>
          <w:szCs w:val="20"/>
        </w:rPr>
        <w:t xml:space="preserve">hardware, software, and training materials to enable </w:t>
      </w:r>
      <w:proofErr w:type="gramStart"/>
      <w:r w:rsidRPr="001E7B36">
        <w:rPr>
          <w:rFonts w:ascii="Times New Roman" w:hAnsi="Times New Roman" w:cs="Times New Roman"/>
          <w:sz w:val="20"/>
          <w:szCs w:val="20"/>
        </w:rPr>
        <w:t>researchers</w:t>
      </w:r>
      <w:proofErr w:type="gramEnd"/>
      <w:r w:rsidRPr="001E7B36">
        <w:rPr>
          <w:rFonts w:ascii="Times New Roman" w:hAnsi="Times New Roman" w:cs="Times New Roman"/>
          <w:sz w:val="20"/>
          <w:szCs w:val="20"/>
        </w:rPr>
        <w:t xml:space="preserve"> at all three universities to share and</w:t>
      </w:r>
      <w:r w:rsidR="005B303C" w:rsidRPr="001E7B36">
        <w:rPr>
          <w:rFonts w:ascii="Times New Roman" w:hAnsi="Times New Roman" w:cs="Times New Roman"/>
          <w:sz w:val="20"/>
          <w:szCs w:val="20"/>
        </w:rPr>
        <w:t xml:space="preserve"> </w:t>
      </w:r>
      <w:r w:rsidRPr="001E7B36">
        <w:rPr>
          <w:rFonts w:ascii="Times New Roman" w:hAnsi="Times New Roman" w:cs="Times New Roman"/>
          <w:sz w:val="20"/>
          <w:szCs w:val="20"/>
        </w:rPr>
        <w:t>analyze large data sets.</w:t>
      </w:r>
      <w:r w:rsidR="00C6506F">
        <w:rPr>
          <w:rFonts w:ascii="Times New Roman" w:hAnsi="Times New Roman" w:cs="Times New Roman"/>
          <w:sz w:val="20"/>
          <w:szCs w:val="20"/>
        </w:rPr>
        <w:t xml:space="preserve"> </w:t>
      </w:r>
      <w:r w:rsidR="005B303C" w:rsidRPr="001E7B36">
        <w:rPr>
          <w:rFonts w:ascii="Times New Roman" w:hAnsi="Times New Roman" w:cs="Times New Roman"/>
          <w:sz w:val="20"/>
          <w:szCs w:val="20"/>
        </w:rPr>
        <w:t>We are now in a position to accommodate new faculty hires capable of using the network and expanding it toward a next-generation</w:t>
      </w:r>
      <w:r w:rsidR="00456FAC">
        <w:rPr>
          <w:rFonts w:ascii="Times New Roman" w:hAnsi="Times New Roman" w:cs="Times New Roman"/>
          <w:sz w:val="20"/>
          <w:szCs w:val="20"/>
        </w:rPr>
        <w:t xml:space="preserve"> model for </w:t>
      </w:r>
      <w:proofErr w:type="spellStart"/>
      <w:r w:rsidR="00456FAC">
        <w:rPr>
          <w:rFonts w:ascii="Times New Roman" w:hAnsi="Times New Roman" w:cs="Times New Roman"/>
          <w:sz w:val="20"/>
          <w:szCs w:val="20"/>
        </w:rPr>
        <w:t>iExtension</w:t>
      </w:r>
      <w:proofErr w:type="spellEnd"/>
      <w:r w:rsidR="00456FAC">
        <w:rPr>
          <w:rFonts w:ascii="Times New Roman" w:hAnsi="Times New Roman" w:cs="Times New Roman"/>
          <w:sz w:val="20"/>
          <w:szCs w:val="20"/>
        </w:rPr>
        <w:t xml:space="preserve"> </w:t>
      </w:r>
      <w:r w:rsidR="005B303C" w:rsidRPr="001E7B36">
        <w:rPr>
          <w:rFonts w:ascii="Times New Roman" w:hAnsi="Times New Roman" w:cs="Times New Roman"/>
          <w:sz w:val="20"/>
          <w:szCs w:val="20"/>
        </w:rPr>
        <w:t xml:space="preserve">in which genomic </w:t>
      </w:r>
      <w:r w:rsidR="00456FAC">
        <w:rPr>
          <w:rFonts w:ascii="Times New Roman" w:hAnsi="Times New Roman" w:cs="Times New Roman"/>
          <w:sz w:val="20"/>
          <w:szCs w:val="20"/>
        </w:rPr>
        <w:t xml:space="preserve">and environmental </w:t>
      </w:r>
      <w:r w:rsidR="005B303C" w:rsidRPr="001E7B36">
        <w:rPr>
          <w:rFonts w:ascii="Times New Roman" w:hAnsi="Times New Roman" w:cs="Times New Roman"/>
          <w:sz w:val="20"/>
          <w:szCs w:val="20"/>
        </w:rPr>
        <w:t xml:space="preserve">information can be combined </w:t>
      </w:r>
      <w:r w:rsidR="00B56DBB">
        <w:rPr>
          <w:rFonts w:ascii="Times New Roman" w:hAnsi="Times New Roman" w:cs="Times New Roman"/>
          <w:sz w:val="20"/>
          <w:szCs w:val="20"/>
        </w:rPr>
        <w:t xml:space="preserve">for </w:t>
      </w:r>
      <w:r w:rsidR="00456FAC">
        <w:rPr>
          <w:rFonts w:ascii="Times New Roman" w:hAnsi="Times New Roman" w:cs="Times New Roman"/>
          <w:sz w:val="20"/>
          <w:szCs w:val="20"/>
        </w:rPr>
        <w:t>use by stakeholders to facilitate the adaptation</w:t>
      </w:r>
      <w:r w:rsidR="001C37D3">
        <w:rPr>
          <w:rFonts w:ascii="Times New Roman" w:hAnsi="Times New Roman" w:cs="Times New Roman"/>
          <w:sz w:val="20"/>
          <w:szCs w:val="20"/>
        </w:rPr>
        <w:t xml:space="preserve"> or enhancement</w:t>
      </w:r>
      <w:r w:rsidR="00456FAC">
        <w:rPr>
          <w:rFonts w:ascii="Times New Roman" w:hAnsi="Times New Roman" w:cs="Times New Roman"/>
          <w:sz w:val="20"/>
          <w:szCs w:val="20"/>
        </w:rPr>
        <w:t xml:space="preserve"> of crops, </w:t>
      </w:r>
      <w:r w:rsidR="00384EA5">
        <w:rPr>
          <w:rFonts w:ascii="Times New Roman" w:hAnsi="Times New Roman" w:cs="Times New Roman"/>
          <w:sz w:val="20"/>
          <w:szCs w:val="20"/>
        </w:rPr>
        <w:t xml:space="preserve">ecosystem </w:t>
      </w:r>
      <w:r w:rsidR="00456FAC">
        <w:rPr>
          <w:rFonts w:ascii="Times New Roman" w:hAnsi="Times New Roman" w:cs="Times New Roman"/>
          <w:sz w:val="20"/>
          <w:szCs w:val="20"/>
        </w:rPr>
        <w:t>conservation</w:t>
      </w:r>
      <w:r w:rsidR="00371289">
        <w:rPr>
          <w:rFonts w:ascii="Times New Roman" w:hAnsi="Times New Roman" w:cs="Times New Roman"/>
          <w:sz w:val="20"/>
          <w:szCs w:val="20"/>
        </w:rPr>
        <w:t xml:space="preserve">, </w:t>
      </w:r>
      <w:r w:rsidR="00B56DBB">
        <w:rPr>
          <w:rFonts w:ascii="Times New Roman" w:hAnsi="Times New Roman" w:cs="Times New Roman"/>
          <w:sz w:val="20"/>
          <w:szCs w:val="20"/>
        </w:rPr>
        <w:t xml:space="preserve">and </w:t>
      </w:r>
      <w:r w:rsidR="00B61634">
        <w:rPr>
          <w:rFonts w:ascii="Times New Roman" w:hAnsi="Times New Roman" w:cs="Times New Roman"/>
          <w:sz w:val="20"/>
          <w:szCs w:val="20"/>
        </w:rPr>
        <w:t xml:space="preserve">the </w:t>
      </w:r>
      <w:r w:rsidR="00456FAC">
        <w:rPr>
          <w:rFonts w:ascii="Times New Roman" w:hAnsi="Times New Roman" w:cs="Times New Roman"/>
          <w:sz w:val="20"/>
          <w:szCs w:val="20"/>
        </w:rPr>
        <w:t>cure</w:t>
      </w:r>
      <w:r w:rsidR="00371289">
        <w:rPr>
          <w:rFonts w:ascii="Times New Roman" w:hAnsi="Times New Roman" w:cs="Times New Roman"/>
          <w:sz w:val="20"/>
          <w:szCs w:val="20"/>
        </w:rPr>
        <w:t xml:space="preserve"> </w:t>
      </w:r>
      <w:r w:rsidR="00B61634">
        <w:rPr>
          <w:rFonts w:ascii="Times New Roman" w:hAnsi="Times New Roman" w:cs="Times New Roman"/>
          <w:sz w:val="20"/>
          <w:szCs w:val="20"/>
        </w:rPr>
        <w:t xml:space="preserve">of </w:t>
      </w:r>
      <w:r w:rsidR="00371289">
        <w:rPr>
          <w:rFonts w:ascii="Times New Roman" w:hAnsi="Times New Roman" w:cs="Times New Roman"/>
          <w:sz w:val="20"/>
          <w:szCs w:val="20"/>
        </w:rPr>
        <w:t xml:space="preserve">human and agricultural </w:t>
      </w:r>
      <w:r w:rsidR="00B56DBB">
        <w:rPr>
          <w:rFonts w:ascii="Times New Roman" w:hAnsi="Times New Roman" w:cs="Times New Roman"/>
          <w:sz w:val="20"/>
          <w:szCs w:val="20"/>
        </w:rPr>
        <w:t>diseases (</w:t>
      </w:r>
      <w:r w:rsidR="00B61634">
        <w:rPr>
          <w:rFonts w:ascii="Times New Roman" w:hAnsi="Times New Roman" w:cs="Times New Roman"/>
          <w:sz w:val="20"/>
          <w:szCs w:val="20"/>
        </w:rPr>
        <w:t xml:space="preserve">by elucidating </w:t>
      </w:r>
      <w:r w:rsidR="00B56DBB">
        <w:rPr>
          <w:rFonts w:ascii="Times New Roman" w:hAnsi="Times New Roman" w:cs="Times New Roman"/>
          <w:sz w:val="20"/>
          <w:szCs w:val="20"/>
        </w:rPr>
        <w:t>the 'ecosystem of disease').</w:t>
      </w:r>
    </w:p>
    <w:p w14:paraId="0BEE8D89" w14:textId="1E646688" w:rsidR="000930CE" w:rsidRPr="001E7B36" w:rsidRDefault="006D1A7B" w:rsidP="009D4351">
      <w:pPr>
        <w:tabs>
          <w:tab w:val="left" w:pos="540"/>
        </w:tabs>
        <w:spacing w:before="120"/>
        <w:rPr>
          <w:rFonts w:ascii="Times New Roman" w:eastAsia="Times New Roman" w:hAnsi="Times New Roman"/>
          <w:sz w:val="20"/>
          <w:szCs w:val="20"/>
        </w:rPr>
      </w:pPr>
      <w:proofErr w:type="gramStart"/>
      <w:r w:rsidRPr="00355C7D">
        <w:rPr>
          <w:rFonts w:ascii="Times New Roman" w:eastAsia="Times New Roman" w:hAnsi="Times New Roman"/>
          <w:b/>
          <w:i/>
          <w:sz w:val="20"/>
          <w:szCs w:val="20"/>
        </w:rPr>
        <w:t xml:space="preserve">Relation of </w:t>
      </w:r>
      <w:r w:rsidR="00A065B5" w:rsidRPr="00355C7D">
        <w:rPr>
          <w:rFonts w:ascii="Times New Roman" w:eastAsia="Times New Roman" w:hAnsi="Times New Roman"/>
          <w:b/>
          <w:i/>
          <w:sz w:val="20"/>
          <w:szCs w:val="20"/>
        </w:rPr>
        <w:t xml:space="preserve">the </w:t>
      </w:r>
      <w:r w:rsidRPr="00355C7D">
        <w:rPr>
          <w:rFonts w:ascii="Times New Roman" w:eastAsia="Times New Roman" w:hAnsi="Times New Roman"/>
          <w:b/>
          <w:i/>
          <w:sz w:val="20"/>
          <w:szCs w:val="20"/>
        </w:rPr>
        <w:t xml:space="preserve">Cluster Hire to the </w:t>
      </w:r>
      <w:proofErr w:type="spellStart"/>
      <w:r w:rsidRPr="00355C7D">
        <w:rPr>
          <w:rFonts w:ascii="Times New Roman" w:eastAsia="Times New Roman" w:hAnsi="Times New Roman"/>
          <w:b/>
          <w:i/>
          <w:sz w:val="20"/>
          <w:szCs w:val="20"/>
        </w:rPr>
        <w:t>iBiosphere</w:t>
      </w:r>
      <w:proofErr w:type="spellEnd"/>
      <w:r w:rsidRPr="00355C7D">
        <w:rPr>
          <w:rFonts w:ascii="Times New Roman" w:eastAsia="Times New Roman" w:hAnsi="Times New Roman"/>
          <w:b/>
          <w:i/>
          <w:sz w:val="20"/>
          <w:szCs w:val="20"/>
        </w:rPr>
        <w:t xml:space="preserve"> Initiative and NSF STC Proposal Development.</w:t>
      </w:r>
      <w:proofErr w:type="gramEnd"/>
      <w:r w:rsidR="00C6506F">
        <w:rPr>
          <w:rFonts w:ascii="Times New Roman" w:eastAsia="Times New Roman" w:hAnsi="Times New Roman"/>
          <w:sz w:val="20"/>
          <w:szCs w:val="20"/>
        </w:rPr>
        <w:t xml:space="preserve"> </w:t>
      </w:r>
      <w:r w:rsidR="003E7BC0">
        <w:rPr>
          <w:rFonts w:ascii="Times New Roman" w:eastAsia="Times New Roman" w:hAnsi="Times New Roman"/>
          <w:sz w:val="20"/>
          <w:szCs w:val="20"/>
        </w:rPr>
        <w:t>The foundation for a Cluster H</w:t>
      </w:r>
      <w:r w:rsidRPr="001E7B36">
        <w:rPr>
          <w:rFonts w:ascii="Times New Roman" w:eastAsia="Times New Roman" w:hAnsi="Times New Roman"/>
          <w:sz w:val="20"/>
          <w:szCs w:val="20"/>
        </w:rPr>
        <w:t>ire in e</w:t>
      </w:r>
      <w:r w:rsidR="00BE22A7">
        <w:rPr>
          <w:rFonts w:ascii="Times New Roman" w:eastAsia="Times New Roman" w:hAnsi="Times New Roman"/>
          <w:sz w:val="20"/>
          <w:szCs w:val="20"/>
        </w:rPr>
        <w:t xml:space="preserve">cosystem </w:t>
      </w:r>
      <w:r w:rsidRPr="001E7B36">
        <w:rPr>
          <w:rFonts w:ascii="Times New Roman" w:eastAsia="Times New Roman" w:hAnsi="Times New Roman"/>
          <w:sz w:val="20"/>
          <w:szCs w:val="20"/>
        </w:rPr>
        <w:t xml:space="preserve">genomics emerged from the </w:t>
      </w:r>
      <w:proofErr w:type="spellStart"/>
      <w:r w:rsidRPr="001E7B36">
        <w:rPr>
          <w:rFonts w:ascii="Times New Roman" w:eastAsia="Times New Roman" w:hAnsi="Times New Roman"/>
          <w:sz w:val="20"/>
          <w:szCs w:val="20"/>
        </w:rPr>
        <w:t>iBiosphere</w:t>
      </w:r>
      <w:proofErr w:type="spellEnd"/>
      <w:r w:rsidRPr="001E7B36">
        <w:rPr>
          <w:rFonts w:ascii="Times New Roman" w:eastAsia="Times New Roman" w:hAnsi="Times New Roman"/>
          <w:sz w:val="20"/>
          <w:szCs w:val="20"/>
        </w:rPr>
        <w:t xml:space="preserve"> Working Group that was convened in 2012 at the request of then-Associate VPR Andrew Comrie, </w:t>
      </w:r>
      <w:r w:rsidR="001C37D3">
        <w:rPr>
          <w:rFonts w:ascii="Times New Roman" w:eastAsia="Times New Roman" w:hAnsi="Times New Roman"/>
          <w:sz w:val="20"/>
          <w:szCs w:val="20"/>
        </w:rPr>
        <w:t xml:space="preserve">and Deans </w:t>
      </w:r>
      <w:r w:rsidRPr="001E7B36">
        <w:rPr>
          <w:rFonts w:ascii="Times New Roman" w:eastAsia="Times New Roman" w:hAnsi="Times New Roman"/>
          <w:sz w:val="20"/>
          <w:szCs w:val="20"/>
        </w:rPr>
        <w:t>Shane Burgess (CALS) and Joaquin Ruiz (COS).</w:t>
      </w:r>
      <w:r w:rsidR="00C6506F">
        <w:rPr>
          <w:rFonts w:ascii="Times New Roman" w:eastAsia="Times New Roman" w:hAnsi="Times New Roman"/>
          <w:sz w:val="20"/>
          <w:szCs w:val="20"/>
        </w:rPr>
        <w:t xml:space="preserve"> </w:t>
      </w:r>
      <w:r w:rsidRPr="001E7B36">
        <w:rPr>
          <w:rFonts w:ascii="Times New Roman" w:eastAsia="Times New Roman" w:hAnsi="Times New Roman"/>
          <w:sz w:val="20"/>
          <w:szCs w:val="20"/>
        </w:rPr>
        <w:t xml:space="preserve">In creating the </w:t>
      </w:r>
      <w:proofErr w:type="spellStart"/>
      <w:r w:rsidRPr="001E7B36">
        <w:rPr>
          <w:rFonts w:ascii="Times New Roman" w:eastAsia="Times New Roman" w:hAnsi="Times New Roman"/>
          <w:sz w:val="20"/>
          <w:szCs w:val="20"/>
        </w:rPr>
        <w:t>iBiosphere</w:t>
      </w:r>
      <w:proofErr w:type="spellEnd"/>
      <w:r w:rsidRPr="001E7B36">
        <w:rPr>
          <w:rFonts w:ascii="Times New Roman" w:eastAsia="Times New Roman" w:hAnsi="Times New Roman"/>
          <w:sz w:val="20"/>
          <w:szCs w:val="20"/>
        </w:rPr>
        <w:t xml:space="preserve"> concept, a group of nine faculty members from six colleges developed a strategic plan for enhancing interfaces among the natural sciences, information sciences and social sciences, with a primary nexus being 'big-data' and 'big-computing'.</w:t>
      </w:r>
      <w:r w:rsidR="00C6506F">
        <w:rPr>
          <w:rFonts w:ascii="Times New Roman" w:eastAsia="Times New Roman" w:hAnsi="Times New Roman"/>
          <w:sz w:val="20"/>
          <w:szCs w:val="20"/>
        </w:rPr>
        <w:t xml:space="preserve"> </w:t>
      </w:r>
      <w:r w:rsidR="00384EA5">
        <w:rPr>
          <w:rFonts w:ascii="Times New Roman" w:eastAsia="Times New Roman" w:hAnsi="Times New Roman"/>
          <w:sz w:val="20"/>
          <w:szCs w:val="20"/>
        </w:rPr>
        <w:t>T</w:t>
      </w:r>
      <w:r w:rsidRPr="001E7B36">
        <w:rPr>
          <w:rFonts w:ascii="Times New Roman" w:eastAsia="Times New Roman" w:hAnsi="Times New Roman"/>
          <w:sz w:val="20"/>
          <w:szCs w:val="20"/>
        </w:rPr>
        <w:t xml:space="preserve">he </w:t>
      </w:r>
      <w:proofErr w:type="spellStart"/>
      <w:r w:rsidRPr="001E7B36">
        <w:rPr>
          <w:rFonts w:ascii="Times New Roman" w:eastAsia="Times New Roman" w:hAnsi="Times New Roman"/>
          <w:sz w:val="20"/>
          <w:szCs w:val="20"/>
        </w:rPr>
        <w:t>iBiosphere</w:t>
      </w:r>
      <w:proofErr w:type="spellEnd"/>
      <w:r w:rsidRPr="001E7B36">
        <w:rPr>
          <w:rFonts w:ascii="Times New Roman" w:eastAsia="Times New Roman" w:hAnsi="Times New Roman"/>
          <w:sz w:val="20"/>
          <w:szCs w:val="20"/>
        </w:rPr>
        <w:t xml:space="preserve"> initiative served as the foundation for </w:t>
      </w:r>
      <w:ins w:id="0" w:author="Scott Saleska" w:date="2014-10-19T13:57:00Z">
        <w:r w:rsidR="002269E6">
          <w:rPr>
            <w:rFonts w:ascii="Times New Roman" w:eastAsia="Times New Roman" w:hAnsi="Times New Roman"/>
            <w:sz w:val="20"/>
            <w:szCs w:val="20"/>
          </w:rPr>
          <w:t xml:space="preserve">WEES-provided seed funding of </w:t>
        </w:r>
      </w:ins>
      <w:ins w:id="1" w:author="Scott Saleska" w:date="2014-10-19T13:58:00Z">
        <w:r w:rsidR="002269E6">
          <w:rPr>
            <w:rFonts w:ascii="Times New Roman" w:eastAsia="Times New Roman" w:hAnsi="Times New Roman"/>
            <w:sz w:val="20"/>
            <w:szCs w:val="20"/>
          </w:rPr>
          <w:t xml:space="preserve">a </w:t>
        </w:r>
        <w:r w:rsidR="002269E6">
          <w:rPr>
            <w:rFonts w:ascii="Times New Roman" w:eastAsia="Times New Roman" w:hAnsi="Times New Roman"/>
            <w:sz w:val="20"/>
            <w:szCs w:val="20"/>
          </w:rPr>
          <w:t xml:space="preserve">UA Ecosystem Genomics Institute (EGI), </w:t>
        </w:r>
        <w:r w:rsidR="002269E6">
          <w:rPr>
            <w:rFonts w:ascii="Times New Roman" w:eastAsia="Times New Roman" w:hAnsi="Times New Roman"/>
            <w:sz w:val="20"/>
            <w:szCs w:val="20"/>
          </w:rPr>
          <w:t xml:space="preserve">and </w:t>
        </w:r>
      </w:ins>
      <w:r w:rsidRPr="001E7B36">
        <w:rPr>
          <w:rFonts w:ascii="Times New Roman" w:eastAsia="Times New Roman" w:hAnsi="Times New Roman"/>
          <w:sz w:val="20"/>
          <w:szCs w:val="20"/>
        </w:rPr>
        <w:t xml:space="preserve">development of an NSF Science and Technology Center </w:t>
      </w:r>
      <w:r w:rsidR="00B22AE8" w:rsidRPr="001E7B36">
        <w:rPr>
          <w:rFonts w:ascii="Times New Roman" w:eastAsia="Times New Roman" w:hAnsi="Times New Roman"/>
          <w:sz w:val="20"/>
          <w:szCs w:val="20"/>
        </w:rPr>
        <w:t xml:space="preserve">(STC) </w:t>
      </w:r>
      <w:r w:rsidRPr="001E7B36">
        <w:rPr>
          <w:rFonts w:ascii="Times New Roman" w:eastAsia="Times New Roman" w:hAnsi="Times New Roman"/>
          <w:sz w:val="20"/>
          <w:szCs w:val="20"/>
        </w:rPr>
        <w:t xml:space="preserve">proposal on the topic of </w:t>
      </w:r>
      <w:r w:rsidR="004A7F26">
        <w:rPr>
          <w:rFonts w:ascii="Times New Roman" w:eastAsia="Times New Roman" w:hAnsi="Times New Roman"/>
          <w:sz w:val="20"/>
          <w:szCs w:val="20"/>
        </w:rPr>
        <w:t>Ecosystem Genomics</w:t>
      </w:r>
      <w:r w:rsidRPr="001E7B36">
        <w:rPr>
          <w:rFonts w:ascii="Times New Roman" w:eastAsia="Times New Roman" w:hAnsi="Times New Roman" w:cs="Times New Roman"/>
          <w:sz w:val="20"/>
          <w:szCs w:val="20"/>
        </w:rPr>
        <w:t>.</w:t>
      </w:r>
      <w:r w:rsidR="00C6506F">
        <w:rPr>
          <w:rFonts w:ascii="Times New Roman" w:eastAsia="Times New Roman" w:hAnsi="Times New Roman" w:cs="Times New Roman"/>
          <w:sz w:val="20"/>
          <w:szCs w:val="20"/>
        </w:rPr>
        <w:t xml:space="preserve"> </w:t>
      </w:r>
      <w:r w:rsidRPr="001E7B36">
        <w:rPr>
          <w:rFonts w:ascii="Times New Roman" w:eastAsia="Times New Roman" w:hAnsi="Times New Roman" w:cs="Times New Roman"/>
          <w:sz w:val="20"/>
          <w:szCs w:val="20"/>
        </w:rPr>
        <w:t xml:space="preserve">In the STC proposal </w:t>
      </w:r>
      <w:r w:rsidR="00472B36" w:rsidRPr="001E7B36">
        <w:rPr>
          <w:rFonts w:ascii="Times New Roman" w:eastAsia="Times New Roman" w:hAnsi="Times New Roman" w:cs="Times New Roman"/>
          <w:sz w:val="20"/>
          <w:szCs w:val="20"/>
        </w:rPr>
        <w:t xml:space="preserve">we address the </w:t>
      </w:r>
      <w:r w:rsidR="00323BA8">
        <w:rPr>
          <w:rFonts w:ascii="Times New Roman" w:eastAsia="Times New Roman" w:hAnsi="Times New Roman" w:cs="Times New Roman"/>
          <w:sz w:val="20"/>
          <w:szCs w:val="20"/>
        </w:rPr>
        <w:t xml:space="preserve">challenge </w:t>
      </w:r>
      <w:r w:rsidR="00472B36" w:rsidRPr="001E7B36">
        <w:rPr>
          <w:rFonts w:ascii="Times New Roman" w:hAnsi="Times New Roman" w:cs="Times New Roman"/>
          <w:sz w:val="20"/>
          <w:szCs w:val="20"/>
        </w:rPr>
        <w:t>of bridging the gap between genomic information and ecosystem processes.</w:t>
      </w:r>
      <w:r w:rsidR="00C6506F">
        <w:rPr>
          <w:rFonts w:ascii="Times New Roman" w:hAnsi="Times New Roman" w:cs="Times New Roman"/>
          <w:sz w:val="20"/>
          <w:szCs w:val="20"/>
        </w:rPr>
        <w:t xml:space="preserve"> </w:t>
      </w:r>
      <w:r w:rsidR="00A936F1">
        <w:rPr>
          <w:rFonts w:ascii="Times New Roman" w:hAnsi="Times New Roman" w:cs="Times New Roman"/>
          <w:sz w:val="20"/>
          <w:szCs w:val="20"/>
        </w:rPr>
        <w:t>I</w:t>
      </w:r>
      <w:r w:rsidR="002F5A63" w:rsidRPr="001E7B36">
        <w:rPr>
          <w:rFonts w:ascii="Times New Roman" w:hAnsi="Times New Roman" w:cs="Times New Roman"/>
          <w:sz w:val="20"/>
          <w:szCs w:val="20"/>
        </w:rPr>
        <w:t>t is too early to count on funding for th</w:t>
      </w:r>
      <w:r w:rsidR="00B22AE8" w:rsidRPr="001E7B36">
        <w:rPr>
          <w:rFonts w:ascii="Times New Roman" w:hAnsi="Times New Roman" w:cs="Times New Roman"/>
          <w:sz w:val="20"/>
          <w:szCs w:val="20"/>
        </w:rPr>
        <w:t xml:space="preserve">e STC </w:t>
      </w:r>
      <w:r w:rsidR="002F5A63" w:rsidRPr="001E7B36">
        <w:rPr>
          <w:rFonts w:ascii="Times New Roman" w:hAnsi="Times New Roman" w:cs="Times New Roman"/>
          <w:sz w:val="20"/>
          <w:szCs w:val="20"/>
        </w:rPr>
        <w:t>initiative</w:t>
      </w:r>
      <w:r w:rsidR="00B22AE8" w:rsidRPr="001E7B36">
        <w:rPr>
          <w:rFonts w:ascii="Times New Roman" w:hAnsi="Times New Roman" w:cs="Times New Roman"/>
          <w:sz w:val="20"/>
          <w:szCs w:val="20"/>
        </w:rPr>
        <w:t xml:space="preserve"> (we will know by March 2015 if we make it to the next round)</w:t>
      </w:r>
      <w:r w:rsidR="00B674CE">
        <w:rPr>
          <w:rFonts w:ascii="Times New Roman" w:hAnsi="Times New Roman" w:cs="Times New Roman"/>
          <w:sz w:val="20"/>
          <w:szCs w:val="20"/>
        </w:rPr>
        <w:t>.</w:t>
      </w:r>
      <w:r w:rsidR="00C6506F">
        <w:rPr>
          <w:rFonts w:ascii="Times New Roman" w:hAnsi="Times New Roman" w:cs="Times New Roman"/>
          <w:sz w:val="20"/>
          <w:szCs w:val="20"/>
        </w:rPr>
        <w:t xml:space="preserve"> </w:t>
      </w:r>
      <w:r w:rsidR="00B674CE">
        <w:rPr>
          <w:rFonts w:ascii="Times New Roman" w:hAnsi="Times New Roman" w:cs="Times New Roman"/>
          <w:sz w:val="20"/>
          <w:szCs w:val="20"/>
        </w:rPr>
        <w:t>However, i</w:t>
      </w:r>
      <w:r w:rsidR="001B48AB" w:rsidRPr="001E7B36">
        <w:rPr>
          <w:rFonts w:ascii="Times New Roman" w:hAnsi="Times New Roman" w:cs="Times New Roman"/>
          <w:sz w:val="20"/>
          <w:szCs w:val="20"/>
        </w:rPr>
        <w:t xml:space="preserve">f funded, the STC would bring </w:t>
      </w:r>
      <w:r w:rsidR="003E7BC0">
        <w:rPr>
          <w:rFonts w:ascii="Times New Roman" w:hAnsi="Times New Roman" w:cs="Times New Roman"/>
          <w:sz w:val="20"/>
          <w:szCs w:val="20"/>
        </w:rPr>
        <w:t xml:space="preserve">up to </w:t>
      </w:r>
      <w:r w:rsidR="001B48AB" w:rsidRPr="001E7B36">
        <w:rPr>
          <w:rFonts w:ascii="Times New Roman" w:hAnsi="Times New Roman" w:cs="Times New Roman"/>
          <w:sz w:val="20"/>
          <w:szCs w:val="20"/>
        </w:rPr>
        <w:t>$50 million dollars over ten years to the U</w:t>
      </w:r>
      <w:r w:rsidR="00B674CE">
        <w:rPr>
          <w:rFonts w:ascii="Times New Roman" w:hAnsi="Times New Roman" w:cs="Times New Roman"/>
          <w:sz w:val="20"/>
          <w:szCs w:val="20"/>
        </w:rPr>
        <w:t>A and would go far toward creating recruitment incentives</w:t>
      </w:r>
      <w:r w:rsidR="003E7BC0">
        <w:rPr>
          <w:rFonts w:ascii="Times New Roman" w:hAnsi="Times New Roman" w:cs="Times New Roman"/>
          <w:sz w:val="20"/>
          <w:szCs w:val="20"/>
        </w:rPr>
        <w:t xml:space="preserve"> for top-notch faculty hires</w:t>
      </w:r>
      <w:r w:rsidR="001B48AB" w:rsidRPr="001E7B36">
        <w:rPr>
          <w:rFonts w:ascii="Times New Roman" w:hAnsi="Times New Roman" w:cs="Times New Roman"/>
          <w:sz w:val="20"/>
          <w:szCs w:val="20"/>
        </w:rPr>
        <w:t>.</w:t>
      </w:r>
      <w:r w:rsidR="00C6506F">
        <w:rPr>
          <w:rFonts w:ascii="Times New Roman" w:hAnsi="Times New Roman" w:cs="Times New Roman"/>
          <w:sz w:val="20"/>
          <w:szCs w:val="20"/>
        </w:rPr>
        <w:t xml:space="preserve"> </w:t>
      </w:r>
      <w:r w:rsidR="00B674CE">
        <w:rPr>
          <w:rFonts w:ascii="Times New Roman" w:hAnsi="Times New Roman" w:cs="Times New Roman"/>
          <w:sz w:val="20"/>
          <w:szCs w:val="20"/>
        </w:rPr>
        <w:t xml:space="preserve">We are a talented </w:t>
      </w:r>
      <w:r w:rsidR="00BA5F3F">
        <w:rPr>
          <w:rFonts w:ascii="Times New Roman" w:hAnsi="Times New Roman" w:cs="Times New Roman"/>
          <w:sz w:val="20"/>
          <w:szCs w:val="20"/>
        </w:rPr>
        <w:t xml:space="preserve">and persistent </w:t>
      </w:r>
      <w:r w:rsidR="00B674CE">
        <w:rPr>
          <w:rFonts w:ascii="Times New Roman" w:hAnsi="Times New Roman" w:cs="Times New Roman"/>
          <w:sz w:val="20"/>
          <w:szCs w:val="20"/>
        </w:rPr>
        <w:t xml:space="preserve">group, and we make the case that it is </w:t>
      </w:r>
      <w:r w:rsidR="0080479A">
        <w:rPr>
          <w:rFonts w:ascii="Times New Roman" w:hAnsi="Times New Roman" w:cs="Times New Roman"/>
          <w:sz w:val="20"/>
          <w:szCs w:val="20"/>
        </w:rPr>
        <w:t>a worthy venture t</w:t>
      </w:r>
      <w:r w:rsidR="00BA5F3F">
        <w:rPr>
          <w:rFonts w:ascii="Times New Roman" w:hAnsi="Times New Roman" w:cs="Times New Roman"/>
          <w:sz w:val="20"/>
          <w:szCs w:val="20"/>
        </w:rPr>
        <w:t xml:space="preserve">o </w:t>
      </w:r>
      <w:r w:rsidR="00B674CE">
        <w:rPr>
          <w:rFonts w:ascii="Times New Roman" w:hAnsi="Times New Roman" w:cs="Times New Roman"/>
          <w:sz w:val="20"/>
          <w:szCs w:val="20"/>
        </w:rPr>
        <w:t>invest in hir</w:t>
      </w:r>
      <w:r w:rsidR="00BA5F3F">
        <w:rPr>
          <w:rFonts w:ascii="Times New Roman" w:hAnsi="Times New Roman" w:cs="Times New Roman"/>
          <w:sz w:val="20"/>
          <w:szCs w:val="20"/>
        </w:rPr>
        <w:t xml:space="preserve">es in </w:t>
      </w:r>
      <w:r w:rsidR="00B674CE">
        <w:rPr>
          <w:rFonts w:ascii="Times New Roman" w:hAnsi="Times New Roman" w:cs="Times New Roman"/>
          <w:sz w:val="20"/>
          <w:szCs w:val="20"/>
        </w:rPr>
        <w:t>e</w:t>
      </w:r>
      <w:r w:rsidR="00BE22A7">
        <w:rPr>
          <w:rFonts w:ascii="Times New Roman" w:hAnsi="Times New Roman" w:cs="Times New Roman"/>
          <w:sz w:val="20"/>
          <w:szCs w:val="20"/>
        </w:rPr>
        <w:t xml:space="preserve">cosystem </w:t>
      </w:r>
      <w:r w:rsidR="00B674CE">
        <w:rPr>
          <w:rFonts w:ascii="Times New Roman" w:hAnsi="Times New Roman" w:cs="Times New Roman"/>
          <w:sz w:val="20"/>
          <w:szCs w:val="20"/>
        </w:rPr>
        <w:t xml:space="preserve">genomics to enable this type of </w:t>
      </w:r>
      <w:r w:rsidR="003E7BC0">
        <w:rPr>
          <w:rFonts w:ascii="Times New Roman" w:hAnsi="Times New Roman" w:cs="Times New Roman"/>
          <w:sz w:val="20"/>
          <w:szCs w:val="20"/>
        </w:rPr>
        <w:t>STC</w:t>
      </w:r>
      <w:r w:rsidR="00B674CE">
        <w:rPr>
          <w:rFonts w:ascii="Times New Roman" w:hAnsi="Times New Roman" w:cs="Times New Roman"/>
          <w:sz w:val="20"/>
          <w:szCs w:val="20"/>
        </w:rPr>
        <w:t xml:space="preserve"> in the future.</w:t>
      </w:r>
    </w:p>
    <w:p w14:paraId="59B86987" w14:textId="713C48CE" w:rsidR="006D1A7B" w:rsidRPr="001E7B36" w:rsidRDefault="00A065B5" w:rsidP="00A065B5">
      <w:pPr>
        <w:tabs>
          <w:tab w:val="left" w:pos="540"/>
        </w:tabs>
        <w:spacing w:before="120"/>
        <w:rPr>
          <w:rFonts w:ascii="Times New Roman" w:eastAsia="Times New Roman" w:hAnsi="Times New Roman"/>
          <w:sz w:val="20"/>
          <w:szCs w:val="20"/>
        </w:rPr>
      </w:pPr>
      <w:proofErr w:type="gramStart"/>
      <w:r w:rsidRPr="00355C7D">
        <w:rPr>
          <w:rFonts w:ascii="Times New Roman" w:eastAsia="Times New Roman" w:hAnsi="Times New Roman"/>
          <w:b/>
          <w:i/>
          <w:sz w:val="20"/>
          <w:szCs w:val="20"/>
        </w:rPr>
        <w:t xml:space="preserve">Relation of the Cluster Hire to </w:t>
      </w:r>
      <w:r w:rsidR="001C37D3">
        <w:rPr>
          <w:rFonts w:ascii="Times New Roman" w:eastAsia="Times New Roman" w:hAnsi="Times New Roman"/>
          <w:b/>
          <w:i/>
          <w:sz w:val="20"/>
          <w:szCs w:val="20"/>
        </w:rPr>
        <w:t xml:space="preserve">the </w:t>
      </w:r>
      <w:r w:rsidR="001C37D3" w:rsidRPr="00355C7D">
        <w:rPr>
          <w:rFonts w:ascii="Times New Roman" w:eastAsia="Times New Roman" w:hAnsi="Times New Roman"/>
          <w:b/>
          <w:i/>
          <w:sz w:val="20"/>
          <w:szCs w:val="20"/>
        </w:rPr>
        <w:t>iPlant Collabora</w:t>
      </w:r>
      <w:r w:rsidR="001C37D3">
        <w:rPr>
          <w:rFonts w:ascii="Times New Roman" w:eastAsia="Times New Roman" w:hAnsi="Times New Roman"/>
          <w:b/>
          <w:i/>
          <w:sz w:val="20"/>
          <w:szCs w:val="20"/>
        </w:rPr>
        <w:t xml:space="preserve">tive, </w:t>
      </w:r>
      <w:r w:rsidRPr="00355C7D">
        <w:rPr>
          <w:rFonts w:ascii="Times New Roman" w:eastAsia="Times New Roman" w:hAnsi="Times New Roman"/>
          <w:b/>
          <w:i/>
          <w:sz w:val="20"/>
          <w:szCs w:val="20"/>
        </w:rPr>
        <w:t>Biosphere 2</w:t>
      </w:r>
      <w:r w:rsidR="001862CA">
        <w:rPr>
          <w:rFonts w:ascii="Times New Roman" w:eastAsia="Times New Roman" w:hAnsi="Times New Roman"/>
          <w:b/>
          <w:i/>
          <w:sz w:val="20"/>
          <w:szCs w:val="20"/>
        </w:rPr>
        <w:t xml:space="preserve">, </w:t>
      </w:r>
      <w:r w:rsidR="001C37D3">
        <w:rPr>
          <w:rFonts w:ascii="Times New Roman" w:eastAsia="Times New Roman" w:hAnsi="Times New Roman"/>
          <w:b/>
          <w:i/>
          <w:sz w:val="20"/>
          <w:szCs w:val="20"/>
        </w:rPr>
        <w:t xml:space="preserve">and </w:t>
      </w:r>
      <w:r w:rsidR="001862CA">
        <w:rPr>
          <w:rFonts w:ascii="Times New Roman" w:eastAsia="Times New Roman" w:hAnsi="Times New Roman"/>
          <w:b/>
          <w:i/>
          <w:sz w:val="20"/>
          <w:szCs w:val="20"/>
        </w:rPr>
        <w:t>the Critical Zone Observatory</w:t>
      </w:r>
      <w:r w:rsidR="001C37D3">
        <w:rPr>
          <w:rFonts w:ascii="Times New Roman" w:eastAsia="Times New Roman" w:hAnsi="Times New Roman"/>
          <w:b/>
          <w:i/>
          <w:sz w:val="20"/>
          <w:szCs w:val="20"/>
        </w:rPr>
        <w:t>.</w:t>
      </w:r>
      <w:proofErr w:type="gramEnd"/>
      <w:r w:rsidR="00C6506F">
        <w:rPr>
          <w:rFonts w:ascii="Times New Roman" w:eastAsia="Times New Roman" w:hAnsi="Times New Roman"/>
          <w:b/>
          <w:i/>
          <w:sz w:val="20"/>
          <w:szCs w:val="20"/>
        </w:rPr>
        <w:t xml:space="preserve"> </w:t>
      </w:r>
      <w:r w:rsidR="001175FF">
        <w:rPr>
          <w:rFonts w:ascii="Times New Roman" w:eastAsia="Times New Roman" w:hAnsi="Times New Roman"/>
          <w:sz w:val="20"/>
          <w:szCs w:val="20"/>
        </w:rPr>
        <w:t xml:space="preserve">With its focus on </w:t>
      </w:r>
      <w:r w:rsidR="001175FF" w:rsidRPr="001E7B36">
        <w:rPr>
          <w:rFonts w:ascii="Times New Roman" w:eastAsia="Times New Roman" w:hAnsi="Times New Roman"/>
          <w:sz w:val="20"/>
          <w:szCs w:val="20"/>
        </w:rPr>
        <w:t>'big-computing' capacity, large environmental data</w:t>
      </w:r>
      <w:r w:rsidR="001175FF">
        <w:rPr>
          <w:rFonts w:ascii="Times New Roman" w:eastAsia="Times New Roman" w:hAnsi="Times New Roman"/>
          <w:sz w:val="20"/>
          <w:szCs w:val="20"/>
        </w:rPr>
        <w:t>bases and algorithm development, t</w:t>
      </w:r>
      <w:r w:rsidR="001C37D3" w:rsidRPr="001E7B36">
        <w:rPr>
          <w:rFonts w:ascii="Times New Roman" w:eastAsia="Times New Roman" w:hAnsi="Times New Roman"/>
          <w:sz w:val="20"/>
          <w:szCs w:val="20"/>
        </w:rPr>
        <w:t xml:space="preserve">he </w:t>
      </w:r>
      <w:proofErr w:type="spellStart"/>
      <w:r w:rsidR="001C37D3" w:rsidRPr="001E7B36">
        <w:rPr>
          <w:rFonts w:ascii="Times New Roman" w:eastAsia="Times New Roman" w:hAnsi="Times New Roman"/>
          <w:sz w:val="20"/>
          <w:szCs w:val="20"/>
        </w:rPr>
        <w:t>iPlant</w:t>
      </w:r>
      <w:proofErr w:type="spellEnd"/>
      <w:r w:rsidR="001C37D3" w:rsidRPr="001E7B36">
        <w:rPr>
          <w:rFonts w:ascii="Times New Roman" w:eastAsia="Times New Roman" w:hAnsi="Times New Roman"/>
          <w:sz w:val="20"/>
          <w:szCs w:val="20"/>
        </w:rPr>
        <w:t xml:space="preserve"> Collaborat</w:t>
      </w:r>
      <w:r w:rsidR="001C37D3">
        <w:rPr>
          <w:rFonts w:ascii="Times New Roman" w:eastAsia="Times New Roman" w:hAnsi="Times New Roman"/>
          <w:sz w:val="20"/>
          <w:szCs w:val="20"/>
        </w:rPr>
        <w:t>ive</w:t>
      </w:r>
      <w:r w:rsidR="001C37D3" w:rsidRPr="001E7B36">
        <w:rPr>
          <w:rFonts w:ascii="Times New Roman" w:eastAsia="Times New Roman" w:hAnsi="Times New Roman"/>
          <w:sz w:val="20"/>
          <w:szCs w:val="20"/>
        </w:rPr>
        <w:t xml:space="preserve"> is ideally suited to attract faculty hires in plant, animal and microbial genom</w:t>
      </w:r>
      <w:r w:rsidR="0080479A">
        <w:rPr>
          <w:rFonts w:ascii="Times New Roman" w:eastAsia="Times New Roman" w:hAnsi="Times New Roman"/>
          <w:sz w:val="20"/>
          <w:szCs w:val="20"/>
        </w:rPr>
        <w:t>e biology</w:t>
      </w:r>
      <w:r w:rsidR="001C37D3" w:rsidRPr="001E7B36">
        <w:rPr>
          <w:rFonts w:ascii="Times New Roman" w:eastAsia="Times New Roman" w:hAnsi="Times New Roman"/>
          <w:sz w:val="20"/>
          <w:szCs w:val="20"/>
        </w:rPr>
        <w:t>.</w:t>
      </w:r>
      <w:r w:rsidR="00C6506F">
        <w:rPr>
          <w:rFonts w:ascii="Times New Roman" w:eastAsia="Times New Roman" w:hAnsi="Times New Roman"/>
          <w:sz w:val="20"/>
          <w:szCs w:val="20"/>
        </w:rPr>
        <w:t xml:space="preserve"> </w:t>
      </w:r>
      <w:r w:rsidR="00323BA8">
        <w:rPr>
          <w:rFonts w:ascii="Times New Roman" w:eastAsia="Times New Roman" w:hAnsi="Times New Roman"/>
          <w:sz w:val="20"/>
          <w:szCs w:val="20"/>
        </w:rPr>
        <w:t xml:space="preserve">In the </w:t>
      </w:r>
      <w:r w:rsidR="00323BA8">
        <w:rPr>
          <w:rFonts w:ascii="Times New Roman" w:eastAsia="Times New Roman" w:hAnsi="Times New Roman"/>
          <w:sz w:val="20"/>
          <w:szCs w:val="20"/>
        </w:rPr>
        <w:lastRenderedPageBreak/>
        <w:t xml:space="preserve">ecosystem sciences, the </w:t>
      </w:r>
      <w:r w:rsidRPr="001E7B36">
        <w:rPr>
          <w:rFonts w:ascii="Times New Roman" w:eastAsia="Times New Roman" w:hAnsi="Times New Roman"/>
          <w:sz w:val="20"/>
          <w:szCs w:val="20"/>
        </w:rPr>
        <w:t xml:space="preserve">Biosphere 2 </w:t>
      </w:r>
      <w:r w:rsidR="0065518B">
        <w:rPr>
          <w:rFonts w:ascii="Times New Roman" w:eastAsia="Times New Roman" w:hAnsi="Times New Roman"/>
          <w:sz w:val="20"/>
          <w:szCs w:val="20"/>
        </w:rPr>
        <w:t xml:space="preserve">offers </w:t>
      </w:r>
      <w:r w:rsidRPr="001E7B36">
        <w:rPr>
          <w:rFonts w:ascii="Times New Roman" w:eastAsia="Times New Roman" w:hAnsi="Times New Roman"/>
          <w:sz w:val="20"/>
          <w:szCs w:val="20"/>
        </w:rPr>
        <w:t>as an attractive, novel</w:t>
      </w:r>
      <w:r w:rsidR="003F5B49">
        <w:rPr>
          <w:rFonts w:ascii="Times New Roman" w:eastAsia="Times New Roman" w:hAnsi="Times New Roman"/>
          <w:sz w:val="20"/>
          <w:szCs w:val="20"/>
        </w:rPr>
        <w:t xml:space="preserve">, and valuable asset in which </w:t>
      </w:r>
      <w:r w:rsidRPr="001E7B36">
        <w:rPr>
          <w:rFonts w:ascii="Times New Roman" w:eastAsia="Times New Roman" w:hAnsi="Times New Roman"/>
          <w:sz w:val="20"/>
          <w:szCs w:val="20"/>
        </w:rPr>
        <w:t xml:space="preserve">to conduct </w:t>
      </w:r>
      <w:r w:rsidR="0065518B">
        <w:rPr>
          <w:rFonts w:ascii="Times New Roman" w:eastAsia="Times New Roman" w:hAnsi="Times New Roman"/>
          <w:sz w:val="20"/>
          <w:szCs w:val="20"/>
        </w:rPr>
        <w:t>experiments</w:t>
      </w:r>
      <w:r w:rsidRPr="001E7B36">
        <w:rPr>
          <w:rFonts w:ascii="Times New Roman" w:eastAsia="Times New Roman" w:hAnsi="Times New Roman"/>
          <w:sz w:val="20"/>
          <w:szCs w:val="20"/>
        </w:rPr>
        <w:t>.</w:t>
      </w:r>
      <w:r w:rsidR="00C6506F">
        <w:rPr>
          <w:rFonts w:ascii="Times New Roman" w:eastAsia="Times New Roman" w:hAnsi="Times New Roman"/>
          <w:sz w:val="20"/>
          <w:szCs w:val="20"/>
        </w:rPr>
        <w:t xml:space="preserve"> </w:t>
      </w:r>
      <w:r w:rsidR="001862CA">
        <w:rPr>
          <w:rFonts w:ascii="Times New Roman" w:eastAsia="Times New Roman" w:hAnsi="Times New Roman"/>
          <w:sz w:val="20"/>
          <w:szCs w:val="20"/>
        </w:rPr>
        <w:t xml:space="preserve">Several members of our team are currently </w:t>
      </w:r>
      <w:r w:rsidR="0065518B">
        <w:rPr>
          <w:rFonts w:ascii="Times New Roman" w:eastAsia="Times New Roman" w:hAnsi="Times New Roman"/>
          <w:sz w:val="20"/>
          <w:szCs w:val="20"/>
        </w:rPr>
        <w:t xml:space="preserve">planning </w:t>
      </w:r>
      <w:r w:rsidR="0093422C">
        <w:rPr>
          <w:rFonts w:ascii="Times New Roman" w:eastAsia="Times New Roman" w:hAnsi="Times New Roman"/>
          <w:sz w:val="20"/>
          <w:szCs w:val="20"/>
        </w:rPr>
        <w:t>to establish a</w:t>
      </w:r>
      <w:r w:rsidRPr="001E7B36">
        <w:rPr>
          <w:rFonts w:ascii="Times New Roman" w:eastAsia="Times New Roman" w:hAnsi="Times New Roman"/>
          <w:sz w:val="20"/>
          <w:szCs w:val="20"/>
        </w:rPr>
        <w:t xml:space="preserve"> multi-year experiment on the relations between the </w:t>
      </w:r>
      <w:r w:rsidRPr="0093422C">
        <w:rPr>
          <w:rFonts w:ascii="Times New Roman" w:eastAsia="Times New Roman" w:hAnsi="Times New Roman"/>
          <w:i/>
          <w:sz w:val="20"/>
          <w:szCs w:val="20"/>
        </w:rPr>
        <w:t>Arabidopsis</w:t>
      </w:r>
      <w:r w:rsidRPr="001E7B36">
        <w:rPr>
          <w:rFonts w:ascii="Times New Roman" w:eastAsia="Times New Roman" w:hAnsi="Times New Roman"/>
          <w:sz w:val="20"/>
          <w:szCs w:val="20"/>
        </w:rPr>
        <w:t xml:space="preserve"> genome and the assembly of specific </w:t>
      </w:r>
      <w:r w:rsidR="0065518B">
        <w:rPr>
          <w:rFonts w:ascii="Times New Roman" w:eastAsia="Times New Roman" w:hAnsi="Times New Roman"/>
          <w:sz w:val="20"/>
          <w:szCs w:val="20"/>
        </w:rPr>
        <w:t xml:space="preserve">microbial </w:t>
      </w:r>
      <w:r w:rsidR="0093422C">
        <w:rPr>
          <w:rFonts w:ascii="Times New Roman" w:eastAsia="Times New Roman" w:hAnsi="Times New Roman"/>
          <w:sz w:val="20"/>
          <w:szCs w:val="20"/>
        </w:rPr>
        <w:t xml:space="preserve">and plant </w:t>
      </w:r>
      <w:proofErr w:type="spellStart"/>
      <w:r w:rsidR="0065518B">
        <w:rPr>
          <w:rFonts w:ascii="Times New Roman" w:eastAsia="Times New Roman" w:hAnsi="Times New Roman"/>
          <w:sz w:val="20"/>
          <w:szCs w:val="20"/>
        </w:rPr>
        <w:t>metagenomic</w:t>
      </w:r>
      <w:proofErr w:type="spellEnd"/>
      <w:r w:rsidR="0065518B">
        <w:rPr>
          <w:rFonts w:ascii="Times New Roman" w:eastAsia="Times New Roman" w:hAnsi="Times New Roman"/>
          <w:sz w:val="20"/>
          <w:szCs w:val="20"/>
        </w:rPr>
        <w:t xml:space="preserve"> </w:t>
      </w:r>
      <w:r w:rsidR="0093422C">
        <w:rPr>
          <w:rFonts w:ascii="Times New Roman" w:eastAsia="Times New Roman" w:hAnsi="Times New Roman"/>
          <w:sz w:val="20"/>
          <w:szCs w:val="20"/>
        </w:rPr>
        <w:t xml:space="preserve">communities </w:t>
      </w:r>
      <w:r w:rsidRPr="001E7B36">
        <w:rPr>
          <w:rFonts w:ascii="Times New Roman" w:eastAsia="Times New Roman" w:hAnsi="Times New Roman"/>
          <w:sz w:val="20"/>
          <w:szCs w:val="20"/>
        </w:rPr>
        <w:t>as part of the Land Evolution Observatory (LEO) at Biosphere 2.</w:t>
      </w:r>
      <w:r w:rsidR="00C6506F">
        <w:rPr>
          <w:rFonts w:ascii="Times New Roman" w:eastAsia="Times New Roman" w:hAnsi="Times New Roman"/>
          <w:sz w:val="20"/>
          <w:szCs w:val="20"/>
        </w:rPr>
        <w:t xml:space="preserve"> </w:t>
      </w:r>
      <w:r w:rsidR="0093422C">
        <w:rPr>
          <w:rFonts w:ascii="Times New Roman" w:eastAsia="Times New Roman" w:hAnsi="Times New Roman"/>
          <w:sz w:val="20"/>
          <w:szCs w:val="20"/>
        </w:rPr>
        <w:t xml:space="preserve">The NSF-funded Critical Zone Observatory (CZO) </w:t>
      </w:r>
      <w:r w:rsidR="0065518B">
        <w:rPr>
          <w:rFonts w:ascii="Times New Roman" w:eastAsia="Times New Roman" w:hAnsi="Times New Roman"/>
          <w:sz w:val="20"/>
          <w:szCs w:val="20"/>
        </w:rPr>
        <w:t xml:space="preserve">offers a third incentive to attracting potential hires. The CZO </w:t>
      </w:r>
      <w:r w:rsidR="0093422C">
        <w:rPr>
          <w:rFonts w:ascii="Times New Roman" w:eastAsia="Times New Roman" w:hAnsi="Times New Roman"/>
          <w:sz w:val="20"/>
          <w:szCs w:val="20"/>
        </w:rPr>
        <w:t>was designed to include soil and water genomic components.</w:t>
      </w:r>
      <w:r w:rsidR="00C6506F">
        <w:rPr>
          <w:rFonts w:ascii="Times New Roman" w:eastAsia="Times New Roman" w:hAnsi="Times New Roman"/>
          <w:sz w:val="20"/>
          <w:szCs w:val="20"/>
        </w:rPr>
        <w:t xml:space="preserve"> </w:t>
      </w:r>
      <w:r w:rsidR="0065518B">
        <w:rPr>
          <w:rFonts w:ascii="Times New Roman" w:eastAsia="Times New Roman" w:hAnsi="Times New Roman"/>
          <w:sz w:val="20"/>
          <w:szCs w:val="20"/>
        </w:rPr>
        <w:t xml:space="preserve">Among </w:t>
      </w:r>
      <w:proofErr w:type="spellStart"/>
      <w:r w:rsidR="0065518B">
        <w:rPr>
          <w:rFonts w:ascii="Times New Roman" w:eastAsia="Times New Roman" w:hAnsi="Times New Roman"/>
          <w:sz w:val="20"/>
          <w:szCs w:val="20"/>
        </w:rPr>
        <w:t>iPlant</w:t>
      </w:r>
      <w:proofErr w:type="spellEnd"/>
      <w:r w:rsidR="0065518B">
        <w:rPr>
          <w:rFonts w:ascii="Times New Roman" w:eastAsia="Times New Roman" w:hAnsi="Times New Roman"/>
          <w:sz w:val="20"/>
          <w:szCs w:val="20"/>
        </w:rPr>
        <w:t>, the Biosphere 2 and the CZO, we have unique research opportunities at the UA that could be used as incentives for faculty recruitment.</w:t>
      </w:r>
    </w:p>
    <w:p w14:paraId="12B5590E" w14:textId="3CBA332F" w:rsidR="00940F94" w:rsidRPr="001E7B36" w:rsidRDefault="00940F94" w:rsidP="00E6386A">
      <w:pPr>
        <w:tabs>
          <w:tab w:val="left" w:pos="540"/>
        </w:tabs>
        <w:spacing w:before="120"/>
        <w:rPr>
          <w:rFonts w:ascii="Times New Roman" w:eastAsia="Times New Roman" w:hAnsi="Times New Roman" w:cs="Times New Roman"/>
          <w:sz w:val="20"/>
          <w:szCs w:val="20"/>
        </w:rPr>
      </w:pPr>
      <w:r w:rsidRPr="00355C7D">
        <w:rPr>
          <w:rFonts w:ascii="Times New Roman" w:eastAsia="Times New Roman" w:hAnsi="Times New Roman" w:cs="Times New Roman"/>
          <w:b/>
          <w:i/>
          <w:sz w:val="20"/>
          <w:szCs w:val="20"/>
        </w:rPr>
        <w:t xml:space="preserve">Relation </w:t>
      </w:r>
      <w:r w:rsidR="00C84374" w:rsidRPr="00355C7D">
        <w:rPr>
          <w:rFonts w:ascii="Times New Roman" w:eastAsia="Times New Roman" w:hAnsi="Times New Roman" w:cs="Times New Roman"/>
          <w:b/>
          <w:i/>
          <w:sz w:val="20"/>
          <w:szCs w:val="20"/>
        </w:rPr>
        <w:t xml:space="preserve">of the Cluster Hire </w:t>
      </w:r>
      <w:r w:rsidRPr="00355C7D">
        <w:rPr>
          <w:rFonts w:ascii="Times New Roman" w:eastAsia="Times New Roman" w:hAnsi="Times New Roman" w:cs="Times New Roman"/>
          <w:b/>
          <w:i/>
          <w:sz w:val="20"/>
          <w:szCs w:val="20"/>
        </w:rPr>
        <w:t xml:space="preserve">to </w:t>
      </w:r>
      <w:r w:rsidR="00C84374" w:rsidRPr="00355C7D">
        <w:rPr>
          <w:rFonts w:ascii="Times New Roman" w:eastAsia="Times New Roman" w:hAnsi="Times New Roman" w:cs="Times New Roman"/>
          <w:b/>
          <w:i/>
          <w:sz w:val="20"/>
          <w:szCs w:val="20"/>
        </w:rPr>
        <w:t xml:space="preserve">the </w:t>
      </w:r>
      <w:r w:rsidRPr="00355C7D">
        <w:rPr>
          <w:rFonts w:ascii="Times New Roman" w:eastAsia="Times New Roman" w:hAnsi="Times New Roman" w:cs="Times New Roman"/>
          <w:b/>
          <w:i/>
          <w:sz w:val="20"/>
          <w:szCs w:val="20"/>
        </w:rPr>
        <w:t>Honors College</w:t>
      </w:r>
      <w:r w:rsidR="00C84374" w:rsidRPr="00355C7D">
        <w:rPr>
          <w:rFonts w:ascii="Times New Roman" w:eastAsia="Times New Roman" w:hAnsi="Times New Roman" w:cs="Times New Roman"/>
          <w:b/>
          <w:i/>
          <w:sz w:val="20"/>
          <w:szCs w:val="20"/>
        </w:rPr>
        <w:t>.</w:t>
      </w:r>
      <w:r w:rsidR="00C6506F">
        <w:rPr>
          <w:rFonts w:ascii="Times New Roman" w:eastAsia="Times New Roman" w:hAnsi="Times New Roman" w:cs="Times New Roman"/>
          <w:sz w:val="20"/>
          <w:szCs w:val="20"/>
        </w:rPr>
        <w:t xml:space="preserve"> </w:t>
      </w:r>
      <w:r w:rsidR="00A566AB" w:rsidRPr="001E7B36">
        <w:rPr>
          <w:rFonts w:ascii="Times New Roman" w:eastAsia="Times New Roman" w:hAnsi="Times New Roman" w:cs="Times New Roman"/>
          <w:sz w:val="20"/>
          <w:szCs w:val="20"/>
        </w:rPr>
        <w:t>The discipline of e</w:t>
      </w:r>
      <w:r w:rsidR="00BE22A7">
        <w:rPr>
          <w:rFonts w:ascii="Times New Roman" w:eastAsia="Times New Roman" w:hAnsi="Times New Roman" w:cs="Times New Roman"/>
          <w:sz w:val="20"/>
          <w:szCs w:val="20"/>
        </w:rPr>
        <w:t xml:space="preserve">cosystem </w:t>
      </w:r>
      <w:r w:rsidR="00A566AB" w:rsidRPr="001E7B36">
        <w:rPr>
          <w:rFonts w:ascii="Times New Roman" w:eastAsia="Times New Roman" w:hAnsi="Times New Roman" w:cs="Times New Roman"/>
          <w:sz w:val="20"/>
          <w:szCs w:val="20"/>
        </w:rPr>
        <w:t xml:space="preserve">genomics </w:t>
      </w:r>
      <w:r w:rsidR="00A566AB" w:rsidRPr="001E7B36">
        <w:rPr>
          <w:rFonts w:ascii="Times New Roman" w:hAnsi="Times New Roman" w:cs="Times New Roman"/>
          <w:sz w:val="20"/>
          <w:szCs w:val="20"/>
        </w:rPr>
        <w:t>is an emerging field composed of advanced topics involved with gen</w:t>
      </w:r>
      <w:r w:rsidR="005908BE">
        <w:rPr>
          <w:rFonts w:ascii="Times New Roman" w:hAnsi="Times New Roman" w:cs="Times New Roman"/>
          <w:sz w:val="20"/>
          <w:szCs w:val="20"/>
        </w:rPr>
        <w:t>etics</w:t>
      </w:r>
      <w:r w:rsidR="00A566AB" w:rsidRPr="001E7B36">
        <w:rPr>
          <w:rFonts w:ascii="Times New Roman" w:hAnsi="Times New Roman" w:cs="Times New Roman"/>
          <w:sz w:val="20"/>
          <w:szCs w:val="20"/>
        </w:rPr>
        <w:t xml:space="preserve"> and big-data science, as well as interfaces with environmental science</w:t>
      </w:r>
      <w:r w:rsidR="001862CA">
        <w:rPr>
          <w:rFonts w:ascii="Times New Roman" w:hAnsi="Times New Roman" w:cs="Times New Roman"/>
          <w:sz w:val="20"/>
          <w:szCs w:val="20"/>
        </w:rPr>
        <w:t>, agriculture and health</w:t>
      </w:r>
      <w:r w:rsidR="00A566AB" w:rsidRPr="001E7B36">
        <w:rPr>
          <w:rFonts w:ascii="Times New Roman" w:hAnsi="Times New Roman" w:cs="Times New Roman"/>
          <w:sz w:val="20"/>
          <w:szCs w:val="20"/>
        </w:rPr>
        <w:t>.</w:t>
      </w:r>
      <w:r w:rsidR="00C6506F">
        <w:rPr>
          <w:rFonts w:ascii="Times New Roman" w:hAnsi="Times New Roman" w:cs="Times New Roman"/>
          <w:sz w:val="20"/>
          <w:szCs w:val="20"/>
        </w:rPr>
        <w:t xml:space="preserve"> </w:t>
      </w:r>
      <w:r w:rsidR="00A566AB" w:rsidRPr="001E7B36">
        <w:rPr>
          <w:rFonts w:ascii="Times New Roman" w:hAnsi="Times New Roman" w:cs="Times New Roman"/>
          <w:sz w:val="20"/>
          <w:szCs w:val="20"/>
        </w:rPr>
        <w:t>Th</w:t>
      </w:r>
      <w:r w:rsidR="00C1267B">
        <w:rPr>
          <w:rFonts w:ascii="Times New Roman" w:hAnsi="Times New Roman" w:cs="Times New Roman"/>
          <w:sz w:val="20"/>
          <w:szCs w:val="20"/>
        </w:rPr>
        <w:t>ese</w:t>
      </w:r>
      <w:r w:rsidR="00A566AB" w:rsidRPr="001E7B36">
        <w:rPr>
          <w:rFonts w:ascii="Times New Roman" w:hAnsi="Times New Roman" w:cs="Times New Roman"/>
          <w:sz w:val="20"/>
          <w:szCs w:val="20"/>
        </w:rPr>
        <w:t xml:space="preserve"> topics, especially as applied to sol</w:t>
      </w:r>
      <w:r w:rsidR="005908BE">
        <w:rPr>
          <w:rFonts w:ascii="Times New Roman" w:hAnsi="Times New Roman" w:cs="Times New Roman"/>
          <w:sz w:val="20"/>
          <w:szCs w:val="20"/>
        </w:rPr>
        <w:t>ving the Grand C</w:t>
      </w:r>
      <w:r w:rsidR="00044CB6">
        <w:rPr>
          <w:rFonts w:ascii="Times New Roman" w:hAnsi="Times New Roman" w:cs="Times New Roman"/>
          <w:sz w:val="20"/>
          <w:szCs w:val="20"/>
        </w:rPr>
        <w:t xml:space="preserve">hallenges to </w:t>
      </w:r>
      <w:r w:rsidR="00112220" w:rsidRPr="001E7B36">
        <w:rPr>
          <w:rFonts w:ascii="Times New Roman" w:hAnsi="Times New Roman" w:cs="Times New Roman"/>
          <w:sz w:val="20"/>
          <w:szCs w:val="20"/>
        </w:rPr>
        <w:t>society</w:t>
      </w:r>
      <w:r w:rsidR="00A566AB" w:rsidRPr="001E7B36">
        <w:rPr>
          <w:rFonts w:ascii="Times New Roman" w:hAnsi="Times New Roman" w:cs="Times New Roman"/>
          <w:sz w:val="20"/>
          <w:szCs w:val="20"/>
        </w:rPr>
        <w:t xml:space="preserve">, such as food security, adaptation to climate change, </w:t>
      </w:r>
      <w:r w:rsidR="005908BE">
        <w:rPr>
          <w:rFonts w:ascii="Times New Roman" w:hAnsi="Times New Roman" w:cs="Times New Roman"/>
          <w:sz w:val="20"/>
          <w:szCs w:val="20"/>
        </w:rPr>
        <w:t xml:space="preserve">and </w:t>
      </w:r>
      <w:r w:rsidR="00C1267B">
        <w:rPr>
          <w:rFonts w:ascii="Times New Roman" w:hAnsi="Times New Roman" w:cs="Times New Roman"/>
          <w:sz w:val="20"/>
          <w:szCs w:val="20"/>
        </w:rPr>
        <w:t xml:space="preserve">sustainable </w:t>
      </w:r>
      <w:r w:rsidR="005908BE">
        <w:rPr>
          <w:rFonts w:ascii="Times New Roman" w:hAnsi="Times New Roman" w:cs="Times New Roman"/>
          <w:sz w:val="20"/>
          <w:szCs w:val="20"/>
        </w:rPr>
        <w:t>agriculture in marginal environments</w:t>
      </w:r>
      <w:r w:rsidR="00112220" w:rsidRPr="001E7B36">
        <w:rPr>
          <w:rFonts w:ascii="Times New Roman" w:hAnsi="Times New Roman" w:cs="Times New Roman"/>
          <w:sz w:val="20"/>
          <w:szCs w:val="20"/>
        </w:rPr>
        <w:t xml:space="preserve">, are </w:t>
      </w:r>
      <w:r w:rsidR="00A566AB" w:rsidRPr="001E7B36">
        <w:rPr>
          <w:rFonts w:ascii="Times New Roman" w:hAnsi="Times New Roman" w:cs="Times New Roman"/>
          <w:sz w:val="20"/>
          <w:szCs w:val="20"/>
        </w:rPr>
        <w:t xml:space="preserve">ideally suited </w:t>
      </w:r>
      <w:r w:rsidR="00112220" w:rsidRPr="001E7B36">
        <w:rPr>
          <w:rFonts w:ascii="Times New Roman" w:hAnsi="Times New Roman" w:cs="Times New Roman"/>
          <w:sz w:val="20"/>
          <w:szCs w:val="20"/>
        </w:rPr>
        <w:t xml:space="preserve">for </w:t>
      </w:r>
      <w:r w:rsidR="00A566AB" w:rsidRPr="001E7B36">
        <w:rPr>
          <w:rFonts w:ascii="Times New Roman" w:hAnsi="Times New Roman" w:cs="Times New Roman"/>
          <w:sz w:val="20"/>
          <w:szCs w:val="20"/>
        </w:rPr>
        <w:t xml:space="preserve">the development of Honors </w:t>
      </w:r>
      <w:r w:rsidR="00044CB6">
        <w:rPr>
          <w:rFonts w:ascii="Times New Roman" w:hAnsi="Times New Roman" w:cs="Times New Roman"/>
          <w:sz w:val="20"/>
          <w:szCs w:val="20"/>
        </w:rPr>
        <w:t xml:space="preserve">College </w:t>
      </w:r>
      <w:r w:rsidR="00A566AB" w:rsidRPr="001E7B36">
        <w:rPr>
          <w:rFonts w:ascii="Times New Roman" w:hAnsi="Times New Roman" w:cs="Times New Roman"/>
          <w:sz w:val="20"/>
          <w:szCs w:val="20"/>
        </w:rPr>
        <w:t>courses.</w:t>
      </w:r>
      <w:r w:rsidR="00C6506F">
        <w:rPr>
          <w:rFonts w:ascii="Times New Roman" w:hAnsi="Times New Roman" w:cs="Times New Roman"/>
          <w:sz w:val="20"/>
          <w:szCs w:val="20"/>
        </w:rPr>
        <w:t xml:space="preserve"> </w:t>
      </w:r>
      <w:r w:rsidR="00176575">
        <w:rPr>
          <w:rFonts w:ascii="Times New Roman" w:hAnsi="Times New Roman" w:cs="Times New Roman"/>
          <w:sz w:val="20"/>
          <w:szCs w:val="20"/>
        </w:rPr>
        <w:t>We will partner with the Honors College to develop innovative courses with unconventional pairings between faculty from the Cluster Hire and faculty from the Honors College to create c</w:t>
      </w:r>
      <w:r w:rsidR="00933805">
        <w:rPr>
          <w:rFonts w:ascii="Times New Roman" w:hAnsi="Times New Roman" w:cs="Times New Roman"/>
          <w:sz w:val="20"/>
          <w:szCs w:val="20"/>
        </w:rPr>
        <w:t xml:space="preserve">ourses with novel world views. </w:t>
      </w:r>
      <w:r w:rsidR="00176575">
        <w:rPr>
          <w:rFonts w:ascii="Times New Roman" w:hAnsi="Times New Roman" w:cs="Times New Roman"/>
          <w:sz w:val="20"/>
          <w:szCs w:val="20"/>
        </w:rPr>
        <w:t xml:space="preserve">For example, a course that pairs a </w:t>
      </w:r>
      <w:proofErr w:type="spellStart"/>
      <w:r w:rsidR="00176575">
        <w:rPr>
          <w:rFonts w:ascii="Times New Roman" w:hAnsi="Times New Roman" w:cs="Times New Roman"/>
          <w:sz w:val="20"/>
          <w:szCs w:val="20"/>
        </w:rPr>
        <w:t>genomicist</w:t>
      </w:r>
      <w:proofErr w:type="spellEnd"/>
      <w:r w:rsidR="00176575">
        <w:rPr>
          <w:rFonts w:ascii="Times New Roman" w:hAnsi="Times New Roman" w:cs="Times New Roman"/>
          <w:sz w:val="20"/>
          <w:szCs w:val="20"/>
        </w:rPr>
        <w:t xml:space="preserve"> with </w:t>
      </w:r>
      <w:r w:rsidR="00933805">
        <w:rPr>
          <w:rFonts w:ascii="Times New Roman" w:hAnsi="Times New Roman" w:cs="Times New Roman"/>
          <w:sz w:val="20"/>
          <w:szCs w:val="20"/>
        </w:rPr>
        <w:t xml:space="preserve">a faculty member in ethics or international relations could produce a novel perspective, aimed at pre-health majors, on the potential use of genomic technology to resolve international challenges. Through this type of curriculum development, we will </w:t>
      </w:r>
      <w:r w:rsidR="006C1694">
        <w:rPr>
          <w:rFonts w:ascii="Times New Roman" w:hAnsi="Times New Roman" w:cs="Times New Roman"/>
          <w:sz w:val="20"/>
          <w:szCs w:val="20"/>
        </w:rPr>
        <w:t xml:space="preserve">train a new generation of </w:t>
      </w:r>
      <w:r w:rsidR="00933805">
        <w:rPr>
          <w:rFonts w:ascii="Times New Roman" w:hAnsi="Times New Roman" w:cs="Times New Roman"/>
          <w:sz w:val="20"/>
          <w:szCs w:val="20"/>
        </w:rPr>
        <w:t xml:space="preserve">global </w:t>
      </w:r>
      <w:proofErr w:type="spellStart"/>
      <w:r w:rsidR="006C1694">
        <w:rPr>
          <w:rFonts w:ascii="Times New Roman" w:hAnsi="Times New Roman" w:cs="Times New Roman"/>
          <w:sz w:val="20"/>
          <w:szCs w:val="20"/>
        </w:rPr>
        <w:t>enviro</w:t>
      </w:r>
      <w:r w:rsidR="00513C14">
        <w:rPr>
          <w:rFonts w:ascii="Times New Roman" w:hAnsi="Times New Roman" w:cs="Times New Roman"/>
          <w:sz w:val="20"/>
          <w:szCs w:val="20"/>
        </w:rPr>
        <w:t>-</w:t>
      </w:r>
      <w:r w:rsidR="006C1694">
        <w:rPr>
          <w:rFonts w:ascii="Times New Roman" w:hAnsi="Times New Roman" w:cs="Times New Roman"/>
          <w:sz w:val="20"/>
          <w:szCs w:val="20"/>
        </w:rPr>
        <w:t>genomicists</w:t>
      </w:r>
      <w:proofErr w:type="spellEnd"/>
      <w:r w:rsidR="006C1694">
        <w:rPr>
          <w:rFonts w:ascii="Times New Roman" w:hAnsi="Times New Roman" w:cs="Times New Roman"/>
          <w:sz w:val="20"/>
          <w:szCs w:val="20"/>
        </w:rPr>
        <w:t xml:space="preserve"> – students capable of enabling </w:t>
      </w:r>
      <w:r w:rsidR="001862CA">
        <w:rPr>
          <w:rFonts w:ascii="Times New Roman" w:hAnsi="Times New Roman" w:cs="Times New Roman"/>
          <w:sz w:val="20"/>
          <w:szCs w:val="20"/>
        </w:rPr>
        <w:t xml:space="preserve">big-data, </w:t>
      </w:r>
      <w:r w:rsidR="006C1694">
        <w:rPr>
          <w:rFonts w:ascii="Times New Roman" w:hAnsi="Times New Roman" w:cs="Times New Roman"/>
          <w:sz w:val="20"/>
          <w:szCs w:val="20"/>
        </w:rPr>
        <w:t xml:space="preserve">genomic information to </w:t>
      </w:r>
      <w:r w:rsidR="005D4545">
        <w:rPr>
          <w:rFonts w:ascii="Times New Roman" w:hAnsi="Times New Roman" w:cs="Times New Roman"/>
          <w:sz w:val="20"/>
          <w:szCs w:val="20"/>
        </w:rPr>
        <w:t>re</w:t>
      </w:r>
      <w:r w:rsidR="006C1694">
        <w:rPr>
          <w:rFonts w:ascii="Times New Roman" w:hAnsi="Times New Roman" w:cs="Times New Roman"/>
          <w:sz w:val="20"/>
          <w:szCs w:val="20"/>
        </w:rPr>
        <w:t xml:space="preserve">solve </w:t>
      </w:r>
      <w:r w:rsidR="00B60377">
        <w:rPr>
          <w:rFonts w:ascii="Times New Roman" w:hAnsi="Times New Roman" w:cs="Times New Roman"/>
          <w:sz w:val="20"/>
          <w:szCs w:val="20"/>
        </w:rPr>
        <w:t>t</w:t>
      </w:r>
      <w:r w:rsidR="005D4545">
        <w:rPr>
          <w:rFonts w:ascii="Times New Roman" w:hAnsi="Times New Roman" w:cs="Times New Roman"/>
          <w:sz w:val="20"/>
          <w:szCs w:val="20"/>
        </w:rPr>
        <w:t xml:space="preserve">hreats to </w:t>
      </w:r>
      <w:r w:rsidR="005908BE">
        <w:rPr>
          <w:rFonts w:ascii="Times New Roman" w:hAnsi="Times New Roman" w:cs="Times New Roman"/>
          <w:sz w:val="20"/>
          <w:szCs w:val="20"/>
        </w:rPr>
        <w:t>environmental and societal sustainability</w:t>
      </w:r>
      <w:r w:rsidR="006C1694">
        <w:rPr>
          <w:rFonts w:ascii="Times New Roman" w:hAnsi="Times New Roman" w:cs="Times New Roman"/>
          <w:sz w:val="20"/>
          <w:szCs w:val="20"/>
        </w:rPr>
        <w:t>.</w:t>
      </w:r>
    </w:p>
    <w:p w14:paraId="52262EF9" w14:textId="6BC1C8BE" w:rsidR="002B5B24" w:rsidRPr="00C8698F" w:rsidRDefault="00940F94" w:rsidP="002B5B24">
      <w:pPr>
        <w:tabs>
          <w:tab w:val="left" w:pos="540"/>
        </w:tabs>
        <w:spacing w:before="120"/>
        <w:rPr>
          <w:rFonts w:ascii="Times New Roman" w:eastAsia="Times New Roman" w:hAnsi="Times New Roman" w:cs="Times New Roman"/>
          <w:sz w:val="20"/>
          <w:szCs w:val="20"/>
        </w:rPr>
      </w:pPr>
      <w:proofErr w:type="gramStart"/>
      <w:r w:rsidRPr="00355C7D">
        <w:rPr>
          <w:rFonts w:ascii="Times New Roman" w:eastAsia="Times New Roman" w:hAnsi="Times New Roman"/>
          <w:b/>
          <w:i/>
          <w:sz w:val="20"/>
          <w:szCs w:val="20"/>
        </w:rPr>
        <w:t xml:space="preserve">Relation to </w:t>
      </w:r>
      <w:r w:rsidR="00EF4735">
        <w:rPr>
          <w:rFonts w:ascii="Times New Roman" w:eastAsia="Times New Roman" w:hAnsi="Times New Roman"/>
          <w:b/>
          <w:i/>
          <w:sz w:val="20"/>
          <w:szCs w:val="20"/>
        </w:rPr>
        <w:t xml:space="preserve">of the Cluster Hire to </w:t>
      </w:r>
      <w:r w:rsidRPr="00355C7D">
        <w:rPr>
          <w:rFonts w:ascii="Times New Roman" w:eastAsia="Times New Roman" w:hAnsi="Times New Roman"/>
          <w:b/>
          <w:i/>
          <w:sz w:val="20"/>
          <w:szCs w:val="20"/>
        </w:rPr>
        <w:t>Never Settle</w:t>
      </w:r>
      <w:r w:rsidR="00EF4735">
        <w:rPr>
          <w:rFonts w:ascii="Times New Roman" w:eastAsia="Times New Roman" w:hAnsi="Times New Roman"/>
          <w:b/>
          <w:i/>
          <w:sz w:val="20"/>
          <w:szCs w:val="20"/>
        </w:rPr>
        <w:t>.</w:t>
      </w:r>
      <w:proofErr w:type="gramEnd"/>
      <w:r w:rsidR="00C6506F">
        <w:rPr>
          <w:rFonts w:ascii="Times New Roman" w:eastAsia="Times New Roman" w:hAnsi="Times New Roman"/>
          <w:sz w:val="20"/>
          <w:szCs w:val="20"/>
        </w:rPr>
        <w:t xml:space="preserve"> </w:t>
      </w:r>
      <w:r w:rsidR="00926603">
        <w:rPr>
          <w:rFonts w:ascii="Times New Roman" w:eastAsia="Times New Roman" w:hAnsi="Times New Roman"/>
          <w:sz w:val="20"/>
          <w:szCs w:val="20"/>
        </w:rPr>
        <w:t xml:space="preserve">In designing this Cluster Hire initiative we have enabled </w:t>
      </w:r>
      <w:r w:rsidR="00EF4735">
        <w:rPr>
          <w:rFonts w:ascii="Times New Roman" w:eastAsia="Times New Roman" w:hAnsi="Times New Roman"/>
          <w:sz w:val="20"/>
          <w:szCs w:val="20"/>
        </w:rPr>
        <w:t>cross-college collaborations that sit solidly on two Priority Areas: Environment and Big-Data Informatics.</w:t>
      </w:r>
      <w:r w:rsidR="00C6506F">
        <w:rPr>
          <w:rFonts w:ascii="Times New Roman" w:eastAsia="Times New Roman" w:hAnsi="Times New Roman"/>
          <w:sz w:val="20"/>
          <w:szCs w:val="20"/>
        </w:rPr>
        <w:t xml:space="preserve"> </w:t>
      </w:r>
      <w:r w:rsidR="00EF4735">
        <w:rPr>
          <w:rFonts w:ascii="Times New Roman" w:eastAsia="Times New Roman" w:hAnsi="Times New Roman"/>
          <w:sz w:val="20"/>
          <w:szCs w:val="20"/>
        </w:rPr>
        <w:t xml:space="preserve">We have partnered with the Honors College to enhance student </w:t>
      </w:r>
      <w:r w:rsidR="00EF4735" w:rsidRPr="00EF4735">
        <w:rPr>
          <w:rFonts w:ascii="Times New Roman" w:eastAsia="Times New Roman" w:hAnsi="Times New Roman"/>
          <w:b/>
          <w:i/>
          <w:sz w:val="20"/>
          <w:szCs w:val="20"/>
        </w:rPr>
        <w:t>engagement</w:t>
      </w:r>
      <w:r w:rsidR="00EF4735">
        <w:rPr>
          <w:rFonts w:ascii="Times New Roman" w:eastAsia="Times New Roman" w:hAnsi="Times New Roman"/>
          <w:sz w:val="20"/>
          <w:szCs w:val="20"/>
        </w:rPr>
        <w:t xml:space="preserve"> beyond the traditional modes of </w:t>
      </w:r>
      <w:r w:rsidR="001175FF">
        <w:rPr>
          <w:rFonts w:ascii="Times New Roman" w:eastAsia="Times New Roman" w:hAnsi="Times New Roman"/>
          <w:sz w:val="20"/>
          <w:szCs w:val="20"/>
        </w:rPr>
        <w:t>d</w:t>
      </w:r>
      <w:r w:rsidR="00EF4735">
        <w:rPr>
          <w:rFonts w:ascii="Times New Roman" w:eastAsia="Times New Roman" w:hAnsi="Times New Roman"/>
          <w:sz w:val="20"/>
          <w:szCs w:val="20"/>
        </w:rPr>
        <w:t>epartmental curricula.</w:t>
      </w:r>
      <w:r w:rsidR="00C6506F">
        <w:rPr>
          <w:rFonts w:ascii="Times New Roman" w:eastAsia="Times New Roman" w:hAnsi="Times New Roman"/>
          <w:sz w:val="20"/>
          <w:szCs w:val="20"/>
        </w:rPr>
        <w:t xml:space="preserve"> </w:t>
      </w:r>
      <w:r w:rsidR="00EF4735">
        <w:rPr>
          <w:rFonts w:ascii="Times New Roman" w:eastAsia="Times New Roman" w:hAnsi="Times New Roman"/>
          <w:sz w:val="20"/>
          <w:szCs w:val="20"/>
        </w:rPr>
        <w:t xml:space="preserve">We have </w:t>
      </w:r>
      <w:r w:rsidR="00D33407">
        <w:rPr>
          <w:rFonts w:ascii="Times New Roman" w:eastAsia="Times New Roman" w:hAnsi="Times New Roman"/>
          <w:sz w:val="20"/>
          <w:szCs w:val="20"/>
        </w:rPr>
        <w:t>emphasized</w:t>
      </w:r>
      <w:r w:rsidR="00EF4735">
        <w:rPr>
          <w:rFonts w:ascii="Times New Roman" w:eastAsia="Times New Roman" w:hAnsi="Times New Roman"/>
          <w:sz w:val="20"/>
          <w:szCs w:val="20"/>
        </w:rPr>
        <w:t xml:space="preserve"> </w:t>
      </w:r>
      <w:r w:rsidR="00EF4735" w:rsidRPr="00D33407">
        <w:rPr>
          <w:rFonts w:ascii="Times New Roman" w:eastAsia="Times New Roman" w:hAnsi="Times New Roman"/>
          <w:b/>
          <w:i/>
          <w:sz w:val="20"/>
          <w:szCs w:val="20"/>
        </w:rPr>
        <w:t>innovation</w:t>
      </w:r>
      <w:r w:rsidR="00EF4735">
        <w:rPr>
          <w:rFonts w:ascii="Times New Roman" w:eastAsia="Times New Roman" w:hAnsi="Times New Roman"/>
          <w:sz w:val="20"/>
          <w:szCs w:val="20"/>
        </w:rPr>
        <w:t xml:space="preserve"> in developing the opportunity to </w:t>
      </w:r>
      <w:r w:rsidR="00D33407">
        <w:rPr>
          <w:rFonts w:ascii="Times New Roman" w:eastAsia="Times New Roman" w:hAnsi="Times New Roman"/>
          <w:sz w:val="20"/>
          <w:szCs w:val="20"/>
        </w:rPr>
        <w:t>create a new discipline – environmental and ecosystem genomics.</w:t>
      </w:r>
      <w:r w:rsidR="00C6506F">
        <w:rPr>
          <w:rFonts w:ascii="Times New Roman" w:eastAsia="Times New Roman" w:hAnsi="Times New Roman"/>
          <w:sz w:val="20"/>
          <w:szCs w:val="20"/>
        </w:rPr>
        <w:t xml:space="preserve"> </w:t>
      </w:r>
      <w:r w:rsidR="00D33407">
        <w:rPr>
          <w:rFonts w:ascii="Times New Roman" w:eastAsia="Times New Roman" w:hAnsi="Times New Roman"/>
          <w:sz w:val="20"/>
          <w:szCs w:val="20"/>
        </w:rPr>
        <w:t xml:space="preserve">We have envisioned a means of creating a new form of </w:t>
      </w:r>
      <w:proofErr w:type="spellStart"/>
      <w:r w:rsidR="00D33407">
        <w:rPr>
          <w:rFonts w:ascii="Times New Roman" w:eastAsia="Times New Roman" w:hAnsi="Times New Roman"/>
          <w:sz w:val="20"/>
          <w:szCs w:val="20"/>
        </w:rPr>
        <w:t>iExtension</w:t>
      </w:r>
      <w:proofErr w:type="spellEnd"/>
      <w:r w:rsidR="00D33407">
        <w:rPr>
          <w:rFonts w:ascii="Times New Roman" w:eastAsia="Times New Roman" w:hAnsi="Times New Roman"/>
          <w:sz w:val="20"/>
          <w:szCs w:val="20"/>
        </w:rPr>
        <w:t xml:space="preserve"> for </w:t>
      </w:r>
      <w:r w:rsidR="00D33407" w:rsidRPr="00D33407">
        <w:rPr>
          <w:rFonts w:ascii="Times New Roman" w:eastAsia="Times New Roman" w:hAnsi="Times New Roman"/>
          <w:b/>
          <w:i/>
          <w:sz w:val="20"/>
          <w:szCs w:val="20"/>
        </w:rPr>
        <w:t>partnering</w:t>
      </w:r>
      <w:r w:rsidR="00D33407">
        <w:rPr>
          <w:rFonts w:ascii="Times New Roman" w:eastAsia="Times New Roman" w:hAnsi="Times New Roman"/>
          <w:sz w:val="20"/>
          <w:szCs w:val="20"/>
        </w:rPr>
        <w:t xml:space="preserve"> with </w:t>
      </w:r>
      <w:r w:rsidR="001175FF">
        <w:rPr>
          <w:rFonts w:ascii="Times New Roman" w:eastAsia="Times New Roman" w:hAnsi="Times New Roman"/>
          <w:sz w:val="20"/>
          <w:szCs w:val="20"/>
        </w:rPr>
        <w:t xml:space="preserve">regional </w:t>
      </w:r>
      <w:r w:rsidR="00D33407">
        <w:rPr>
          <w:rFonts w:ascii="Times New Roman" w:eastAsia="Times New Roman" w:hAnsi="Times New Roman"/>
          <w:sz w:val="20"/>
          <w:szCs w:val="20"/>
        </w:rPr>
        <w:t>stakeholders.</w:t>
      </w:r>
      <w:r w:rsidR="00C6506F">
        <w:rPr>
          <w:rFonts w:ascii="Times New Roman" w:eastAsia="Times New Roman" w:hAnsi="Times New Roman"/>
          <w:sz w:val="20"/>
          <w:szCs w:val="20"/>
        </w:rPr>
        <w:t xml:space="preserve"> </w:t>
      </w:r>
      <w:r w:rsidR="00D33407">
        <w:rPr>
          <w:rFonts w:ascii="Times New Roman" w:eastAsia="Times New Roman" w:hAnsi="Times New Roman"/>
          <w:sz w:val="20"/>
          <w:szCs w:val="20"/>
        </w:rPr>
        <w:t xml:space="preserve">We are keen to </w:t>
      </w:r>
      <w:r w:rsidR="001175FF">
        <w:rPr>
          <w:rFonts w:ascii="Times New Roman" w:eastAsia="Times New Roman" w:hAnsi="Times New Roman"/>
          <w:sz w:val="20"/>
          <w:szCs w:val="20"/>
        </w:rPr>
        <w:t xml:space="preserve">create </w:t>
      </w:r>
      <w:r w:rsidR="002B5B24" w:rsidRPr="002B5B24">
        <w:rPr>
          <w:rFonts w:ascii="Times New Roman" w:eastAsia="Times New Roman" w:hAnsi="Times New Roman"/>
          <w:b/>
          <w:i/>
          <w:sz w:val="20"/>
          <w:szCs w:val="20"/>
        </w:rPr>
        <w:t>synergies</w:t>
      </w:r>
      <w:r w:rsidR="002B5B24">
        <w:rPr>
          <w:rFonts w:ascii="Times New Roman" w:eastAsia="Times New Roman" w:hAnsi="Times New Roman"/>
          <w:sz w:val="20"/>
          <w:szCs w:val="20"/>
        </w:rPr>
        <w:t xml:space="preserve"> to develop and exploit </w:t>
      </w:r>
      <w:r w:rsidR="00D33407">
        <w:rPr>
          <w:rFonts w:ascii="Times New Roman" w:eastAsia="Times New Roman" w:hAnsi="Times New Roman"/>
          <w:sz w:val="20"/>
          <w:szCs w:val="20"/>
        </w:rPr>
        <w:t>new products with financial potential</w:t>
      </w:r>
      <w:r w:rsidR="00B60377">
        <w:rPr>
          <w:rFonts w:ascii="Times New Roman" w:eastAsia="Times New Roman" w:hAnsi="Times New Roman"/>
          <w:sz w:val="20"/>
          <w:szCs w:val="20"/>
        </w:rPr>
        <w:t>,</w:t>
      </w:r>
      <w:r w:rsidR="00D33407">
        <w:rPr>
          <w:rFonts w:ascii="Times New Roman" w:eastAsia="Times New Roman" w:hAnsi="Times New Roman"/>
          <w:sz w:val="20"/>
          <w:szCs w:val="20"/>
        </w:rPr>
        <w:t xml:space="preserve"> new strategies for translational manipulation of genomes</w:t>
      </w:r>
      <w:r w:rsidR="00B60377">
        <w:rPr>
          <w:rFonts w:ascii="Times New Roman" w:eastAsia="Times New Roman" w:hAnsi="Times New Roman"/>
          <w:sz w:val="20"/>
          <w:szCs w:val="20"/>
        </w:rPr>
        <w:t>,</w:t>
      </w:r>
      <w:r w:rsidR="00D33407">
        <w:rPr>
          <w:rFonts w:ascii="Times New Roman" w:eastAsia="Times New Roman" w:hAnsi="Times New Roman"/>
          <w:sz w:val="20"/>
          <w:szCs w:val="20"/>
        </w:rPr>
        <w:t xml:space="preserve"> and new types of probiotic </w:t>
      </w:r>
      <w:r w:rsidR="007D7200">
        <w:rPr>
          <w:rFonts w:ascii="Times New Roman" w:eastAsia="Times New Roman" w:hAnsi="Times New Roman"/>
          <w:sz w:val="20"/>
          <w:szCs w:val="20"/>
        </w:rPr>
        <w:t xml:space="preserve">'ecosystem </w:t>
      </w:r>
      <w:r w:rsidR="00D33407">
        <w:rPr>
          <w:rFonts w:ascii="Times New Roman" w:eastAsia="Times New Roman" w:hAnsi="Times New Roman"/>
          <w:sz w:val="20"/>
          <w:szCs w:val="20"/>
        </w:rPr>
        <w:t>engineering</w:t>
      </w:r>
      <w:r w:rsidR="007D7200">
        <w:rPr>
          <w:rFonts w:ascii="Times New Roman" w:eastAsia="Times New Roman" w:hAnsi="Times New Roman"/>
          <w:sz w:val="20"/>
          <w:szCs w:val="20"/>
        </w:rPr>
        <w:t>'</w:t>
      </w:r>
      <w:r w:rsidR="00D33407">
        <w:rPr>
          <w:rFonts w:ascii="Times New Roman" w:eastAsia="Times New Roman" w:hAnsi="Times New Roman"/>
          <w:sz w:val="20"/>
          <w:szCs w:val="20"/>
        </w:rPr>
        <w:t xml:space="preserve"> for adaptation to climate change and </w:t>
      </w:r>
      <w:r w:rsidR="002B5B24">
        <w:rPr>
          <w:rFonts w:ascii="Times New Roman" w:eastAsia="Times New Roman" w:hAnsi="Times New Roman"/>
          <w:sz w:val="20"/>
          <w:szCs w:val="20"/>
        </w:rPr>
        <w:t>cures for complex disease.</w:t>
      </w:r>
      <w:r w:rsidR="00AB1EDC">
        <w:rPr>
          <w:rFonts w:ascii="Times New Roman" w:eastAsia="Times New Roman" w:hAnsi="Times New Roman"/>
          <w:sz w:val="20"/>
          <w:szCs w:val="20"/>
        </w:rPr>
        <w:t xml:space="preserve"> </w:t>
      </w:r>
      <w:r w:rsidR="00AB1EDC" w:rsidRPr="00C8698F">
        <w:rPr>
          <w:rFonts w:ascii="Times New Roman" w:eastAsia="Times New Roman" w:hAnsi="Times New Roman" w:cs="Times New Roman"/>
          <w:sz w:val="20"/>
          <w:szCs w:val="20"/>
        </w:rPr>
        <w:t xml:space="preserve">We also note that our proposal </w:t>
      </w:r>
      <w:r w:rsidR="00AB1EDC" w:rsidRPr="00C8698F">
        <w:rPr>
          <w:rFonts w:ascii="Times New Roman" w:hAnsi="Times New Roman" w:cs="Times New Roman"/>
          <w:sz w:val="20"/>
          <w:szCs w:val="20"/>
        </w:rPr>
        <w:t xml:space="preserve">aligns closely with </w:t>
      </w:r>
      <w:r w:rsidR="0065518B">
        <w:rPr>
          <w:rFonts w:ascii="Times New Roman" w:hAnsi="Times New Roman" w:cs="Times New Roman"/>
          <w:sz w:val="20"/>
          <w:szCs w:val="20"/>
        </w:rPr>
        <w:t xml:space="preserve">the </w:t>
      </w:r>
      <w:r w:rsidR="00AB1EDC" w:rsidRPr="00C8698F">
        <w:rPr>
          <w:rFonts w:ascii="Times New Roman" w:hAnsi="Times New Roman" w:cs="Times New Roman"/>
          <w:sz w:val="20"/>
          <w:szCs w:val="20"/>
        </w:rPr>
        <w:t>Strategic Priorities</w:t>
      </w:r>
      <w:r w:rsidR="00C8698F" w:rsidRPr="00C8698F">
        <w:rPr>
          <w:rFonts w:ascii="Times New Roman" w:hAnsi="Times New Roman" w:cs="Times New Roman"/>
          <w:sz w:val="20"/>
          <w:szCs w:val="20"/>
        </w:rPr>
        <w:t xml:space="preserve"> </w:t>
      </w:r>
      <w:r w:rsidR="00AB1EDC" w:rsidRPr="00C8698F">
        <w:rPr>
          <w:rFonts w:ascii="Times New Roman" w:hAnsi="Times New Roman" w:cs="Times New Roman"/>
          <w:sz w:val="20"/>
          <w:szCs w:val="20"/>
        </w:rPr>
        <w:t>Faculty Initiative (SPFI) to attract outstanding faculty to advance</w:t>
      </w:r>
      <w:r w:rsidR="00C8698F" w:rsidRPr="00C8698F">
        <w:rPr>
          <w:rFonts w:ascii="Times New Roman" w:hAnsi="Times New Roman" w:cs="Times New Roman"/>
          <w:sz w:val="20"/>
          <w:szCs w:val="20"/>
        </w:rPr>
        <w:t xml:space="preserve"> </w:t>
      </w:r>
      <w:r w:rsidR="00AB1EDC" w:rsidRPr="00C8698F">
        <w:rPr>
          <w:rFonts w:ascii="Times New Roman" w:hAnsi="Times New Roman" w:cs="Times New Roman"/>
          <w:sz w:val="20"/>
          <w:szCs w:val="20"/>
        </w:rPr>
        <w:t>research, teaching, and service at the nexus of biology, informatics,</w:t>
      </w:r>
      <w:r w:rsidR="00C8698F" w:rsidRPr="00C8698F">
        <w:rPr>
          <w:rFonts w:ascii="Times New Roman" w:hAnsi="Times New Roman" w:cs="Times New Roman"/>
          <w:sz w:val="20"/>
          <w:szCs w:val="20"/>
        </w:rPr>
        <w:t xml:space="preserve"> </w:t>
      </w:r>
      <w:r w:rsidR="00AB1EDC" w:rsidRPr="00C8698F">
        <w:rPr>
          <w:rFonts w:ascii="Times New Roman" w:hAnsi="Times New Roman" w:cs="Times New Roman"/>
          <w:sz w:val="20"/>
          <w:szCs w:val="20"/>
        </w:rPr>
        <w:t>biotechnology, and sustainability in order to serve the needs of society.</w:t>
      </w:r>
      <w:r w:rsidR="000470CB">
        <w:rPr>
          <w:rFonts w:ascii="Times New Roman" w:hAnsi="Times New Roman" w:cs="Times New Roman"/>
          <w:sz w:val="20"/>
          <w:szCs w:val="20"/>
        </w:rPr>
        <w:t xml:space="preserve">  </w:t>
      </w:r>
      <w:r w:rsidR="000470CB" w:rsidRPr="00176575">
        <w:rPr>
          <w:rFonts w:ascii="Times New Roman" w:hAnsi="Times New Roman" w:cs="Times New Roman"/>
          <w:b/>
          <w:i/>
          <w:sz w:val="20"/>
          <w:szCs w:val="20"/>
        </w:rPr>
        <w:t xml:space="preserve">Our proposal will be especially effective in organizing the aims of the SPFI around linkages among intellectual communities that have heretofore not been particularly well connected at the UA – including </w:t>
      </w:r>
      <w:r w:rsidR="00176575" w:rsidRPr="00176575">
        <w:rPr>
          <w:rFonts w:ascii="Times New Roman" w:hAnsi="Times New Roman" w:cs="Times New Roman"/>
          <w:b/>
          <w:i/>
          <w:sz w:val="20"/>
          <w:szCs w:val="20"/>
        </w:rPr>
        <w:t xml:space="preserve">those in </w:t>
      </w:r>
      <w:r w:rsidR="000470CB" w:rsidRPr="00176575">
        <w:rPr>
          <w:rFonts w:ascii="Times New Roman" w:hAnsi="Times New Roman" w:cs="Times New Roman"/>
          <w:b/>
          <w:i/>
          <w:sz w:val="20"/>
          <w:szCs w:val="20"/>
        </w:rPr>
        <w:t>the environmental sciences, information sciences</w:t>
      </w:r>
      <w:r w:rsidR="00176575" w:rsidRPr="00176575">
        <w:rPr>
          <w:rFonts w:ascii="Times New Roman" w:hAnsi="Times New Roman" w:cs="Times New Roman"/>
          <w:b/>
          <w:i/>
          <w:sz w:val="20"/>
          <w:szCs w:val="20"/>
        </w:rPr>
        <w:t>, agricultural sciences</w:t>
      </w:r>
      <w:r w:rsidR="000470CB" w:rsidRPr="00176575">
        <w:rPr>
          <w:rFonts w:ascii="Times New Roman" w:hAnsi="Times New Roman" w:cs="Times New Roman"/>
          <w:b/>
          <w:i/>
          <w:sz w:val="20"/>
          <w:szCs w:val="20"/>
        </w:rPr>
        <w:t xml:space="preserve"> and health sciences</w:t>
      </w:r>
      <w:r w:rsidR="00176575" w:rsidRPr="00176575">
        <w:rPr>
          <w:rFonts w:ascii="Times New Roman" w:hAnsi="Times New Roman" w:cs="Times New Roman"/>
          <w:b/>
          <w:i/>
          <w:sz w:val="20"/>
          <w:szCs w:val="20"/>
        </w:rPr>
        <w:t>.</w:t>
      </w:r>
    </w:p>
    <w:p w14:paraId="7238415D" w14:textId="27773A5C" w:rsidR="00AD118C" w:rsidRDefault="004070F9" w:rsidP="00C94090">
      <w:pPr>
        <w:tabs>
          <w:tab w:val="left" w:pos="540"/>
        </w:tabs>
        <w:spacing w:before="120"/>
        <w:rPr>
          <w:rFonts w:ascii="Times New Roman" w:hAnsi="Times New Roman" w:cs="Times New Roman"/>
          <w:b/>
          <w:sz w:val="20"/>
          <w:szCs w:val="20"/>
        </w:rPr>
      </w:pPr>
      <w:proofErr w:type="gramStart"/>
      <w:r w:rsidRPr="004070F9">
        <w:rPr>
          <w:rFonts w:ascii="Times New Roman" w:hAnsi="Times New Roman" w:cs="Times New Roman"/>
          <w:b/>
          <w:i/>
          <w:sz w:val="20"/>
          <w:szCs w:val="20"/>
        </w:rPr>
        <w:t xml:space="preserve">Estimated </w:t>
      </w:r>
      <w:r w:rsidR="007922CA">
        <w:rPr>
          <w:rFonts w:ascii="Times New Roman" w:hAnsi="Times New Roman" w:cs="Times New Roman"/>
          <w:b/>
          <w:i/>
          <w:sz w:val="20"/>
          <w:szCs w:val="20"/>
        </w:rPr>
        <w:t>F</w:t>
      </w:r>
      <w:r w:rsidRPr="004070F9">
        <w:rPr>
          <w:rFonts w:ascii="Times New Roman" w:hAnsi="Times New Roman" w:cs="Times New Roman"/>
          <w:b/>
          <w:i/>
          <w:sz w:val="20"/>
          <w:szCs w:val="20"/>
        </w:rPr>
        <w:t xml:space="preserve">inancial </w:t>
      </w:r>
      <w:r w:rsidR="007922CA">
        <w:rPr>
          <w:rFonts w:ascii="Times New Roman" w:hAnsi="Times New Roman" w:cs="Times New Roman"/>
          <w:b/>
          <w:i/>
          <w:sz w:val="20"/>
          <w:szCs w:val="20"/>
        </w:rPr>
        <w:t>R</w:t>
      </w:r>
      <w:r w:rsidRPr="004070F9">
        <w:rPr>
          <w:rFonts w:ascii="Times New Roman" w:hAnsi="Times New Roman" w:cs="Times New Roman"/>
          <w:b/>
          <w:i/>
          <w:sz w:val="20"/>
          <w:szCs w:val="20"/>
        </w:rPr>
        <w:t>equirements.</w:t>
      </w:r>
      <w:proofErr w:type="gramEnd"/>
      <w:r w:rsidR="00C6506F">
        <w:rPr>
          <w:rFonts w:ascii="Times New Roman" w:hAnsi="Times New Roman" w:cs="Times New Roman"/>
          <w:b/>
          <w:i/>
          <w:sz w:val="20"/>
          <w:szCs w:val="20"/>
        </w:rPr>
        <w:t xml:space="preserve"> </w:t>
      </w:r>
      <w:r w:rsidR="00A900FD">
        <w:rPr>
          <w:rFonts w:ascii="Times New Roman" w:hAnsi="Times New Roman" w:cs="Times New Roman"/>
          <w:sz w:val="20"/>
          <w:szCs w:val="20"/>
        </w:rPr>
        <w:t xml:space="preserve">In accordance with the call for proposals, we would focus on </w:t>
      </w:r>
      <w:r w:rsidR="001F049B">
        <w:rPr>
          <w:rFonts w:ascii="Times New Roman" w:hAnsi="Times New Roman" w:cs="Times New Roman"/>
          <w:sz w:val="20"/>
          <w:szCs w:val="20"/>
        </w:rPr>
        <w:t xml:space="preserve">recruitment of </w:t>
      </w:r>
      <w:r>
        <w:rPr>
          <w:rFonts w:ascii="Times New Roman" w:hAnsi="Times New Roman" w:cs="Times New Roman"/>
          <w:sz w:val="20"/>
          <w:szCs w:val="20"/>
        </w:rPr>
        <w:t>early-</w:t>
      </w:r>
      <w:r w:rsidR="001F049B">
        <w:rPr>
          <w:rFonts w:ascii="Times New Roman" w:hAnsi="Times New Roman" w:cs="Times New Roman"/>
          <w:sz w:val="20"/>
          <w:szCs w:val="20"/>
        </w:rPr>
        <w:t xml:space="preserve"> </w:t>
      </w:r>
      <w:r>
        <w:rPr>
          <w:rFonts w:ascii="Times New Roman" w:hAnsi="Times New Roman" w:cs="Times New Roman"/>
          <w:sz w:val="20"/>
          <w:szCs w:val="20"/>
        </w:rPr>
        <w:t xml:space="preserve">(recently </w:t>
      </w:r>
      <w:r w:rsidR="00180A37">
        <w:rPr>
          <w:rFonts w:ascii="Times New Roman" w:hAnsi="Times New Roman" w:cs="Times New Roman"/>
          <w:sz w:val="20"/>
          <w:szCs w:val="20"/>
        </w:rPr>
        <w:t>tenured) and mid-career faculty</w:t>
      </w:r>
      <w:r>
        <w:rPr>
          <w:rFonts w:ascii="Times New Roman" w:hAnsi="Times New Roman" w:cs="Times New Roman"/>
          <w:sz w:val="20"/>
          <w:szCs w:val="20"/>
        </w:rPr>
        <w:t>.</w:t>
      </w:r>
      <w:r w:rsidR="00C6506F">
        <w:rPr>
          <w:rFonts w:ascii="Times New Roman" w:hAnsi="Times New Roman" w:cs="Times New Roman"/>
          <w:sz w:val="20"/>
          <w:szCs w:val="20"/>
        </w:rPr>
        <w:t xml:space="preserve"> </w:t>
      </w:r>
      <w:r>
        <w:rPr>
          <w:rFonts w:ascii="Times New Roman" w:hAnsi="Times New Roman" w:cs="Times New Roman"/>
          <w:sz w:val="20"/>
          <w:szCs w:val="20"/>
        </w:rPr>
        <w:t xml:space="preserve">It is anticipated that we will need to offer salaries </w:t>
      </w:r>
      <w:r w:rsidR="00A900FD">
        <w:rPr>
          <w:rFonts w:ascii="Times New Roman" w:hAnsi="Times New Roman" w:cs="Times New Roman"/>
          <w:sz w:val="20"/>
          <w:szCs w:val="20"/>
        </w:rPr>
        <w:t xml:space="preserve">(nine-month) </w:t>
      </w:r>
      <w:r>
        <w:rPr>
          <w:rFonts w:ascii="Times New Roman" w:hAnsi="Times New Roman" w:cs="Times New Roman"/>
          <w:sz w:val="20"/>
          <w:szCs w:val="20"/>
        </w:rPr>
        <w:t>in the range $100 – 150 K.</w:t>
      </w:r>
      <w:r w:rsidR="00C6506F">
        <w:rPr>
          <w:rFonts w:ascii="Times New Roman" w:hAnsi="Times New Roman" w:cs="Times New Roman"/>
          <w:sz w:val="20"/>
          <w:szCs w:val="20"/>
        </w:rPr>
        <w:t xml:space="preserve"> </w:t>
      </w:r>
      <w:r w:rsidR="00EC376F">
        <w:rPr>
          <w:rFonts w:ascii="Times New Roman" w:hAnsi="Times New Roman" w:cs="Times New Roman"/>
          <w:sz w:val="20"/>
          <w:szCs w:val="20"/>
        </w:rPr>
        <w:t xml:space="preserve">The start-up </w:t>
      </w:r>
      <w:r w:rsidR="00926603">
        <w:rPr>
          <w:rFonts w:ascii="Times New Roman" w:hAnsi="Times New Roman" w:cs="Times New Roman"/>
          <w:sz w:val="20"/>
          <w:szCs w:val="20"/>
        </w:rPr>
        <w:t xml:space="preserve">costs </w:t>
      </w:r>
      <w:r w:rsidR="00EC376F">
        <w:rPr>
          <w:rFonts w:ascii="Times New Roman" w:hAnsi="Times New Roman" w:cs="Times New Roman"/>
          <w:sz w:val="20"/>
          <w:szCs w:val="20"/>
        </w:rPr>
        <w:t xml:space="preserve">for each position </w:t>
      </w:r>
      <w:r w:rsidR="00926603">
        <w:rPr>
          <w:rFonts w:ascii="Times New Roman" w:hAnsi="Times New Roman" w:cs="Times New Roman"/>
          <w:sz w:val="20"/>
          <w:szCs w:val="20"/>
        </w:rPr>
        <w:t xml:space="preserve">are </w:t>
      </w:r>
      <w:r w:rsidR="003C7F91">
        <w:rPr>
          <w:rFonts w:ascii="Times New Roman" w:hAnsi="Times New Roman" w:cs="Times New Roman"/>
          <w:sz w:val="20"/>
          <w:szCs w:val="20"/>
        </w:rPr>
        <w:t xml:space="preserve">likely </w:t>
      </w:r>
      <w:r>
        <w:rPr>
          <w:rFonts w:ascii="Times New Roman" w:hAnsi="Times New Roman" w:cs="Times New Roman"/>
          <w:sz w:val="20"/>
          <w:szCs w:val="20"/>
        </w:rPr>
        <w:t xml:space="preserve">to be </w:t>
      </w:r>
      <w:r w:rsidR="00926603">
        <w:rPr>
          <w:rFonts w:ascii="Times New Roman" w:hAnsi="Times New Roman" w:cs="Times New Roman"/>
          <w:sz w:val="20"/>
          <w:szCs w:val="20"/>
        </w:rPr>
        <w:t xml:space="preserve">in the range </w:t>
      </w:r>
      <w:r w:rsidR="001F049B">
        <w:rPr>
          <w:rFonts w:ascii="Times New Roman" w:hAnsi="Times New Roman" w:cs="Times New Roman"/>
          <w:sz w:val="20"/>
          <w:szCs w:val="20"/>
        </w:rPr>
        <w:t>$</w:t>
      </w:r>
      <w:r w:rsidR="003F5B49">
        <w:rPr>
          <w:rFonts w:ascii="Times New Roman" w:hAnsi="Times New Roman" w:cs="Times New Roman"/>
          <w:sz w:val="20"/>
          <w:szCs w:val="20"/>
        </w:rPr>
        <w:t>6</w:t>
      </w:r>
      <w:r>
        <w:rPr>
          <w:rFonts w:ascii="Times New Roman" w:hAnsi="Times New Roman" w:cs="Times New Roman"/>
          <w:sz w:val="20"/>
          <w:szCs w:val="20"/>
        </w:rPr>
        <w:t>00 K - $</w:t>
      </w:r>
      <w:r w:rsidR="003F5B49">
        <w:rPr>
          <w:rFonts w:ascii="Times New Roman" w:hAnsi="Times New Roman" w:cs="Times New Roman"/>
          <w:sz w:val="20"/>
          <w:szCs w:val="20"/>
        </w:rPr>
        <w:t>900</w:t>
      </w:r>
      <w:r w:rsidR="001274EA">
        <w:rPr>
          <w:rFonts w:ascii="Times New Roman" w:hAnsi="Times New Roman" w:cs="Times New Roman"/>
          <w:sz w:val="20"/>
          <w:szCs w:val="20"/>
        </w:rPr>
        <w:t xml:space="preserve"> K</w:t>
      </w:r>
      <w:r w:rsidR="00926603">
        <w:rPr>
          <w:rFonts w:ascii="Times New Roman" w:hAnsi="Times New Roman" w:cs="Times New Roman"/>
          <w:sz w:val="20"/>
          <w:szCs w:val="20"/>
        </w:rPr>
        <w:t>;</w:t>
      </w:r>
      <w:r>
        <w:rPr>
          <w:rFonts w:ascii="Times New Roman" w:hAnsi="Times New Roman" w:cs="Times New Roman"/>
          <w:sz w:val="20"/>
          <w:szCs w:val="20"/>
        </w:rPr>
        <w:t xml:space="preserve"> given </w:t>
      </w:r>
      <w:r w:rsidR="001F049B">
        <w:rPr>
          <w:rFonts w:ascii="Times New Roman" w:hAnsi="Times New Roman" w:cs="Times New Roman"/>
          <w:sz w:val="20"/>
          <w:szCs w:val="20"/>
        </w:rPr>
        <w:t xml:space="preserve">the </w:t>
      </w:r>
      <w:r w:rsidR="00A900FD">
        <w:rPr>
          <w:rFonts w:ascii="Times New Roman" w:hAnsi="Times New Roman" w:cs="Times New Roman"/>
          <w:sz w:val="20"/>
          <w:szCs w:val="20"/>
        </w:rPr>
        <w:t xml:space="preserve">need to build groups in analytically-based, </w:t>
      </w:r>
      <w:r w:rsidR="00FC3E78">
        <w:rPr>
          <w:rFonts w:ascii="Times New Roman" w:hAnsi="Times New Roman" w:cs="Times New Roman"/>
          <w:sz w:val="20"/>
          <w:szCs w:val="20"/>
        </w:rPr>
        <w:t xml:space="preserve">laboratory </w:t>
      </w:r>
      <w:r>
        <w:rPr>
          <w:rFonts w:ascii="Times New Roman" w:hAnsi="Times New Roman" w:cs="Times New Roman"/>
          <w:sz w:val="20"/>
          <w:szCs w:val="20"/>
        </w:rPr>
        <w:t>science</w:t>
      </w:r>
      <w:r w:rsidR="00EC376F">
        <w:rPr>
          <w:rFonts w:ascii="Times New Roman" w:hAnsi="Times New Roman" w:cs="Times New Roman"/>
          <w:sz w:val="20"/>
          <w:szCs w:val="20"/>
        </w:rPr>
        <w:t>.</w:t>
      </w:r>
      <w:r w:rsidR="00C6506F">
        <w:rPr>
          <w:rFonts w:ascii="Times New Roman" w:hAnsi="Times New Roman" w:cs="Times New Roman"/>
          <w:sz w:val="20"/>
          <w:szCs w:val="20"/>
        </w:rPr>
        <w:t xml:space="preserve"> </w:t>
      </w:r>
      <w:r w:rsidR="009501AD">
        <w:rPr>
          <w:rFonts w:ascii="Times New Roman" w:hAnsi="Times New Roman" w:cs="Times New Roman"/>
          <w:sz w:val="20"/>
          <w:szCs w:val="20"/>
        </w:rPr>
        <w:t>It should be possible to develop th</w:t>
      </w:r>
      <w:r w:rsidR="00A900FD">
        <w:rPr>
          <w:rFonts w:ascii="Times New Roman" w:hAnsi="Times New Roman" w:cs="Times New Roman"/>
          <w:sz w:val="20"/>
          <w:szCs w:val="20"/>
        </w:rPr>
        <w:t xml:space="preserve">e </w:t>
      </w:r>
      <w:r w:rsidR="009501AD">
        <w:rPr>
          <w:rFonts w:ascii="Times New Roman" w:hAnsi="Times New Roman" w:cs="Times New Roman"/>
          <w:sz w:val="20"/>
          <w:szCs w:val="20"/>
        </w:rPr>
        <w:t xml:space="preserve">cluster </w:t>
      </w:r>
      <w:r w:rsidR="003C39EE">
        <w:rPr>
          <w:rFonts w:ascii="Times New Roman" w:hAnsi="Times New Roman" w:cs="Times New Roman"/>
          <w:sz w:val="20"/>
          <w:szCs w:val="20"/>
        </w:rPr>
        <w:t>with phased start-up packages given that most of the hires will, at least partially, move laboratories and instruments from previous positions.</w:t>
      </w:r>
      <w:r w:rsidR="00C6506F">
        <w:rPr>
          <w:rFonts w:ascii="Times New Roman" w:hAnsi="Times New Roman" w:cs="Times New Roman"/>
          <w:sz w:val="20"/>
          <w:szCs w:val="20"/>
        </w:rPr>
        <w:t xml:space="preserve"> </w:t>
      </w:r>
      <w:r w:rsidR="003C39EE">
        <w:rPr>
          <w:rFonts w:ascii="Times New Roman" w:hAnsi="Times New Roman" w:cs="Times New Roman"/>
          <w:sz w:val="20"/>
          <w:szCs w:val="20"/>
        </w:rPr>
        <w:t xml:space="preserve">We encourage </w:t>
      </w:r>
      <w:r w:rsidR="00926603">
        <w:rPr>
          <w:rFonts w:ascii="Times New Roman" w:hAnsi="Times New Roman" w:cs="Times New Roman"/>
          <w:sz w:val="20"/>
          <w:szCs w:val="20"/>
        </w:rPr>
        <w:t xml:space="preserve">the </w:t>
      </w:r>
      <w:r w:rsidR="003C39EE">
        <w:rPr>
          <w:rFonts w:ascii="Times New Roman" w:hAnsi="Times New Roman" w:cs="Times New Roman"/>
          <w:sz w:val="20"/>
          <w:szCs w:val="20"/>
        </w:rPr>
        <w:t xml:space="preserve">use of pooled analytical </w:t>
      </w:r>
      <w:r w:rsidR="001F049B">
        <w:rPr>
          <w:rFonts w:ascii="Times New Roman" w:hAnsi="Times New Roman" w:cs="Times New Roman"/>
          <w:sz w:val="20"/>
          <w:szCs w:val="20"/>
        </w:rPr>
        <w:t xml:space="preserve">laboratories </w:t>
      </w:r>
      <w:r w:rsidR="003C39EE">
        <w:rPr>
          <w:rFonts w:ascii="Times New Roman" w:hAnsi="Times New Roman" w:cs="Times New Roman"/>
          <w:sz w:val="20"/>
          <w:szCs w:val="20"/>
        </w:rPr>
        <w:t xml:space="preserve">and </w:t>
      </w:r>
      <w:r w:rsidR="0009565A">
        <w:rPr>
          <w:rFonts w:ascii="Times New Roman" w:hAnsi="Times New Roman" w:cs="Times New Roman"/>
          <w:sz w:val="20"/>
          <w:szCs w:val="20"/>
        </w:rPr>
        <w:t>buy-in to existing facilities</w:t>
      </w:r>
      <w:r w:rsidR="003C39EE">
        <w:rPr>
          <w:rFonts w:ascii="Times New Roman" w:hAnsi="Times New Roman" w:cs="Times New Roman"/>
          <w:sz w:val="20"/>
          <w:szCs w:val="20"/>
        </w:rPr>
        <w:t xml:space="preserve"> (such as </w:t>
      </w:r>
      <w:r w:rsidR="00926603">
        <w:rPr>
          <w:rFonts w:ascii="Times New Roman" w:hAnsi="Times New Roman" w:cs="Times New Roman"/>
          <w:sz w:val="20"/>
          <w:szCs w:val="20"/>
        </w:rPr>
        <w:t xml:space="preserve">those that exist at </w:t>
      </w:r>
      <w:r w:rsidR="003C39EE">
        <w:rPr>
          <w:rFonts w:ascii="Times New Roman" w:hAnsi="Times New Roman" w:cs="Times New Roman"/>
          <w:sz w:val="20"/>
          <w:szCs w:val="20"/>
        </w:rPr>
        <w:t xml:space="preserve">Biosphere 2, </w:t>
      </w:r>
      <w:proofErr w:type="spellStart"/>
      <w:r w:rsidR="003C39EE">
        <w:rPr>
          <w:rFonts w:ascii="Times New Roman" w:hAnsi="Times New Roman" w:cs="Times New Roman"/>
          <w:sz w:val="20"/>
          <w:szCs w:val="20"/>
        </w:rPr>
        <w:t>iPlant</w:t>
      </w:r>
      <w:proofErr w:type="spellEnd"/>
      <w:r w:rsidR="003C39EE">
        <w:rPr>
          <w:rFonts w:ascii="Times New Roman" w:hAnsi="Times New Roman" w:cs="Times New Roman"/>
          <w:sz w:val="20"/>
          <w:szCs w:val="20"/>
        </w:rPr>
        <w:t xml:space="preserve">, the Arizona </w:t>
      </w:r>
      <w:proofErr w:type="spellStart"/>
      <w:r w:rsidR="003C39EE">
        <w:rPr>
          <w:rFonts w:ascii="Times New Roman" w:hAnsi="Times New Roman" w:cs="Times New Roman"/>
          <w:sz w:val="20"/>
          <w:szCs w:val="20"/>
        </w:rPr>
        <w:t>Phenotyping</w:t>
      </w:r>
      <w:proofErr w:type="spellEnd"/>
      <w:r w:rsidR="003C39EE">
        <w:rPr>
          <w:rFonts w:ascii="Times New Roman" w:hAnsi="Times New Roman" w:cs="Times New Roman"/>
          <w:sz w:val="20"/>
          <w:szCs w:val="20"/>
        </w:rPr>
        <w:t xml:space="preserve"> </w:t>
      </w:r>
      <w:r w:rsidR="001F049B">
        <w:rPr>
          <w:rFonts w:ascii="Times New Roman" w:hAnsi="Times New Roman" w:cs="Times New Roman"/>
          <w:sz w:val="20"/>
          <w:szCs w:val="20"/>
        </w:rPr>
        <w:t>Network</w:t>
      </w:r>
      <w:r w:rsidR="003C39EE">
        <w:rPr>
          <w:rFonts w:ascii="Times New Roman" w:hAnsi="Times New Roman" w:cs="Times New Roman"/>
          <w:sz w:val="20"/>
          <w:szCs w:val="20"/>
        </w:rPr>
        <w:t xml:space="preserve">, and </w:t>
      </w:r>
      <w:r w:rsidR="00926603">
        <w:rPr>
          <w:rFonts w:ascii="Times New Roman" w:hAnsi="Times New Roman" w:cs="Times New Roman"/>
          <w:sz w:val="20"/>
          <w:szCs w:val="20"/>
        </w:rPr>
        <w:t xml:space="preserve">within </w:t>
      </w:r>
      <w:r w:rsidR="003C39EE">
        <w:rPr>
          <w:rFonts w:ascii="Times New Roman" w:hAnsi="Times New Roman" w:cs="Times New Roman"/>
          <w:sz w:val="20"/>
          <w:szCs w:val="20"/>
        </w:rPr>
        <w:t>the CZO).</w:t>
      </w:r>
    </w:p>
    <w:p w14:paraId="34EE25A1" w14:textId="315C8845" w:rsidR="00865AB1" w:rsidRDefault="00735515" w:rsidP="00865AB1">
      <w:pPr>
        <w:autoSpaceDE w:val="0"/>
        <w:autoSpaceDN w:val="0"/>
        <w:adjustRightInd w:val="0"/>
        <w:spacing w:before="120"/>
        <w:rPr>
          <w:rFonts w:ascii="Times New Roman" w:hAnsi="Times New Roman" w:cs="Times New Roman"/>
          <w:sz w:val="20"/>
          <w:szCs w:val="20"/>
        </w:rPr>
      </w:pPr>
      <w:proofErr w:type="gramStart"/>
      <w:r w:rsidRPr="007B5EAC">
        <w:rPr>
          <w:rFonts w:ascii="Times New Roman" w:hAnsi="Times New Roman" w:cs="Times New Roman"/>
          <w:b/>
          <w:i/>
          <w:sz w:val="20"/>
          <w:szCs w:val="20"/>
        </w:rPr>
        <w:t xml:space="preserve">The </w:t>
      </w:r>
      <w:r w:rsidR="007922CA">
        <w:rPr>
          <w:rFonts w:ascii="Times New Roman" w:hAnsi="Times New Roman" w:cs="Times New Roman"/>
          <w:b/>
          <w:i/>
          <w:sz w:val="20"/>
          <w:szCs w:val="20"/>
        </w:rPr>
        <w:t>H</w:t>
      </w:r>
      <w:r w:rsidRPr="007B5EAC">
        <w:rPr>
          <w:rFonts w:ascii="Times New Roman" w:hAnsi="Times New Roman" w:cs="Times New Roman"/>
          <w:b/>
          <w:i/>
          <w:sz w:val="20"/>
          <w:szCs w:val="20"/>
        </w:rPr>
        <w:t xml:space="preserve">iring </w:t>
      </w:r>
      <w:r w:rsidR="007922CA">
        <w:rPr>
          <w:rFonts w:ascii="Times New Roman" w:hAnsi="Times New Roman" w:cs="Times New Roman"/>
          <w:b/>
          <w:i/>
          <w:sz w:val="20"/>
          <w:szCs w:val="20"/>
        </w:rPr>
        <w:t>P</w:t>
      </w:r>
      <w:r w:rsidRPr="007B5EAC">
        <w:rPr>
          <w:rFonts w:ascii="Times New Roman" w:hAnsi="Times New Roman" w:cs="Times New Roman"/>
          <w:b/>
          <w:i/>
          <w:sz w:val="20"/>
          <w:szCs w:val="20"/>
        </w:rPr>
        <w:t xml:space="preserve">lan and </w:t>
      </w:r>
      <w:r w:rsidR="007922CA">
        <w:rPr>
          <w:rFonts w:ascii="Times New Roman" w:hAnsi="Times New Roman" w:cs="Times New Roman"/>
          <w:b/>
          <w:i/>
          <w:sz w:val="20"/>
          <w:szCs w:val="20"/>
        </w:rPr>
        <w:t>Strategy to Develop a 'Sense of Program' with L</w:t>
      </w:r>
      <w:r w:rsidRPr="007B5EAC">
        <w:rPr>
          <w:rFonts w:ascii="Times New Roman" w:hAnsi="Times New Roman" w:cs="Times New Roman"/>
          <w:b/>
          <w:i/>
          <w:sz w:val="20"/>
          <w:szCs w:val="20"/>
        </w:rPr>
        <w:t xml:space="preserve">ong-term </w:t>
      </w:r>
      <w:r w:rsidR="007922CA">
        <w:rPr>
          <w:rFonts w:ascii="Times New Roman" w:hAnsi="Times New Roman" w:cs="Times New Roman"/>
          <w:b/>
          <w:i/>
          <w:sz w:val="20"/>
          <w:szCs w:val="20"/>
        </w:rPr>
        <w:t>P</w:t>
      </w:r>
      <w:r w:rsidRPr="007B5EAC">
        <w:rPr>
          <w:rFonts w:ascii="Times New Roman" w:hAnsi="Times New Roman" w:cs="Times New Roman"/>
          <w:b/>
          <w:i/>
          <w:sz w:val="20"/>
          <w:szCs w:val="20"/>
        </w:rPr>
        <w:t>otential.</w:t>
      </w:r>
      <w:proofErr w:type="gramEnd"/>
      <w:r w:rsidR="00C6506F">
        <w:rPr>
          <w:rFonts w:ascii="Times New Roman" w:hAnsi="Times New Roman" w:cs="Times New Roman"/>
          <w:sz w:val="20"/>
          <w:szCs w:val="20"/>
        </w:rPr>
        <w:t xml:space="preserve"> </w:t>
      </w:r>
      <w:r w:rsidR="00941888" w:rsidRPr="00941888">
        <w:rPr>
          <w:rFonts w:ascii="Times New Roman" w:hAnsi="Times New Roman" w:cs="Times New Roman"/>
          <w:sz w:val="20"/>
          <w:szCs w:val="20"/>
        </w:rPr>
        <w:t xml:space="preserve">We </w:t>
      </w:r>
      <w:r w:rsidR="0025731F">
        <w:rPr>
          <w:rFonts w:ascii="Times New Roman" w:hAnsi="Times New Roman" w:cs="Times New Roman"/>
          <w:sz w:val="20"/>
          <w:szCs w:val="20"/>
        </w:rPr>
        <w:t xml:space="preserve">will </w:t>
      </w:r>
      <w:r w:rsidR="00795E3E">
        <w:rPr>
          <w:rFonts w:ascii="Times New Roman" w:hAnsi="Times New Roman" w:cs="Times New Roman"/>
          <w:sz w:val="20"/>
          <w:szCs w:val="20"/>
        </w:rPr>
        <w:t xml:space="preserve">target sole candidates and </w:t>
      </w:r>
      <w:r w:rsidR="00941888" w:rsidRPr="00941888">
        <w:rPr>
          <w:rFonts w:ascii="Times New Roman" w:hAnsi="Times New Roman" w:cs="Times New Roman"/>
          <w:sz w:val="20"/>
          <w:szCs w:val="20"/>
        </w:rPr>
        <w:t xml:space="preserve">encourage </w:t>
      </w:r>
      <w:r w:rsidR="008C155F">
        <w:rPr>
          <w:rFonts w:ascii="Times New Roman" w:hAnsi="Times New Roman" w:cs="Times New Roman"/>
          <w:sz w:val="20"/>
          <w:szCs w:val="20"/>
        </w:rPr>
        <w:t xml:space="preserve">the formation of </w:t>
      </w:r>
      <w:r w:rsidR="00941888" w:rsidRPr="00941888">
        <w:rPr>
          <w:rFonts w:ascii="Times New Roman" w:hAnsi="Times New Roman" w:cs="Times New Roman"/>
          <w:sz w:val="20"/>
          <w:szCs w:val="20"/>
        </w:rPr>
        <w:t>self-nominated clusters.</w:t>
      </w:r>
      <w:r w:rsidR="00C6506F">
        <w:rPr>
          <w:rFonts w:ascii="Times New Roman" w:hAnsi="Times New Roman" w:cs="Times New Roman"/>
          <w:sz w:val="20"/>
          <w:szCs w:val="20"/>
        </w:rPr>
        <w:t xml:space="preserve"> </w:t>
      </w:r>
      <w:r w:rsidR="00EC5733">
        <w:rPr>
          <w:rFonts w:ascii="Times New Roman" w:hAnsi="Times New Roman" w:cs="Times New Roman"/>
          <w:sz w:val="20"/>
          <w:szCs w:val="20"/>
        </w:rPr>
        <w:t xml:space="preserve">Once recruited, </w:t>
      </w:r>
      <w:r w:rsidR="00941888">
        <w:rPr>
          <w:rFonts w:ascii="Times New Roman" w:hAnsi="Times New Roman" w:cs="Times New Roman"/>
          <w:sz w:val="20"/>
          <w:szCs w:val="20"/>
        </w:rPr>
        <w:t xml:space="preserve">it </w:t>
      </w:r>
      <w:r w:rsidR="00EC5733">
        <w:rPr>
          <w:rFonts w:ascii="Times New Roman" w:hAnsi="Times New Roman" w:cs="Times New Roman"/>
          <w:sz w:val="20"/>
          <w:szCs w:val="20"/>
        </w:rPr>
        <w:t xml:space="preserve">will be </w:t>
      </w:r>
      <w:r w:rsidR="00941888">
        <w:rPr>
          <w:rFonts w:ascii="Times New Roman" w:hAnsi="Times New Roman" w:cs="Times New Roman"/>
          <w:sz w:val="20"/>
          <w:szCs w:val="20"/>
        </w:rPr>
        <w:t>imperativ</w:t>
      </w:r>
      <w:r w:rsidR="00941888" w:rsidRPr="00EC5733">
        <w:rPr>
          <w:rFonts w:ascii="Times New Roman" w:hAnsi="Times New Roman" w:cs="Times New Roman"/>
          <w:sz w:val="20"/>
          <w:szCs w:val="20"/>
        </w:rPr>
        <w:t xml:space="preserve">e </w:t>
      </w:r>
      <w:r w:rsidR="00865AB1" w:rsidRPr="00EC5733">
        <w:rPr>
          <w:rFonts w:ascii="Times New Roman" w:hAnsi="Times New Roman" w:cs="Times New Roman"/>
          <w:sz w:val="20"/>
          <w:szCs w:val="20"/>
        </w:rPr>
        <w:t xml:space="preserve">to establish institutional alcoves to nurture </w:t>
      </w:r>
      <w:r w:rsidR="00795E3E">
        <w:rPr>
          <w:rFonts w:ascii="Times New Roman" w:hAnsi="Times New Roman" w:cs="Times New Roman"/>
          <w:sz w:val="20"/>
          <w:szCs w:val="20"/>
        </w:rPr>
        <w:t xml:space="preserve">a new </w:t>
      </w:r>
      <w:r w:rsidR="00865AB1" w:rsidRPr="00EC5733">
        <w:rPr>
          <w:rFonts w:ascii="Times New Roman" w:hAnsi="Times New Roman" w:cs="Times New Roman"/>
          <w:sz w:val="20"/>
          <w:szCs w:val="20"/>
        </w:rPr>
        <w:t>community</w:t>
      </w:r>
      <w:r w:rsidR="00795E3E">
        <w:rPr>
          <w:rFonts w:ascii="Times New Roman" w:hAnsi="Times New Roman" w:cs="Times New Roman"/>
          <w:sz w:val="20"/>
          <w:szCs w:val="20"/>
        </w:rPr>
        <w:t>, composed of new hires an</w:t>
      </w:r>
      <w:bookmarkStart w:id="2" w:name="_GoBack"/>
      <w:bookmarkEnd w:id="2"/>
      <w:r w:rsidR="00795E3E">
        <w:rPr>
          <w:rFonts w:ascii="Times New Roman" w:hAnsi="Times New Roman" w:cs="Times New Roman"/>
          <w:sz w:val="20"/>
          <w:szCs w:val="20"/>
        </w:rPr>
        <w:t xml:space="preserve">d existing faculty, </w:t>
      </w:r>
      <w:r w:rsidR="00941888" w:rsidRPr="00EC5733">
        <w:rPr>
          <w:rFonts w:ascii="Times New Roman" w:hAnsi="Times New Roman" w:cs="Times New Roman"/>
          <w:sz w:val="20"/>
          <w:szCs w:val="20"/>
        </w:rPr>
        <w:t xml:space="preserve">and </w:t>
      </w:r>
      <w:r w:rsidR="00EC5733">
        <w:rPr>
          <w:rFonts w:ascii="Times New Roman" w:hAnsi="Times New Roman" w:cs="Times New Roman"/>
          <w:sz w:val="20"/>
          <w:szCs w:val="20"/>
        </w:rPr>
        <w:t>sustain a 'sense of common program'</w:t>
      </w:r>
      <w:r w:rsidR="00941888" w:rsidRPr="00EC5733">
        <w:rPr>
          <w:rFonts w:ascii="Times New Roman" w:hAnsi="Times New Roman" w:cs="Times New Roman"/>
          <w:sz w:val="20"/>
          <w:szCs w:val="20"/>
        </w:rPr>
        <w:t>.</w:t>
      </w:r>
      <w:r w:rsidR="00C6506F">
        <w:rPr>
          <w:rFonts w:ascii="Times New Roman" w:hAnsi="Times New Roman" w:cs="Times New Roman"/>
          <w:sz w:val="20"/>
          <w:szCs w:val="20"/>
        </w:rPr>
        <w:t xml:space="preserve"> </w:t>
      </w:r>
      <w:r w:rsidR="007D7200">
        <w:rPr>
          <w:rFonts w:ascii="Times New Roman" w:hAnsi="Times New Roman" w:cs="Times New Roman"/>
          <w:sz w:val="20"/>
          <w:szCs w:val="20"/>
        </w:rPr>
        <w:t>Toward this end, w</w:t>
      </w:r>
      <w:r w:rsidR="007570CB" w:rsidRPr="00EC5733">
        <w:rPr>
          <w:rFonts w:ascii="Times New Roman" w:hAnsi="Times New Roman" w:cs="Times New Roman"/>
          <w:sz w:val="20"/>
          <w:szCs w:val="20"/>
        </w:rPr>
        <w:t xml:space="preserve">e will work with inter-college units, such as BIO5 and the Honors College, </w:t>
      </w:r>
      <w:ins w:id="3" w:author="Scott Saleska" w:date="2014-10-18T13:19:00Z">
        <w:r w:rsidR="00B06C0B">
          <w:rPr>
            <w:rFonts w:ascii="Times New Roman" w:hAnsi="Times New Roman" w:cs="Times New Roman"/>
            <w:sz w:val="20"/>
            <w:szCs w:val="20"/>
          </w:rPr>
          <w:t xml:space="preserve">and UA’s </w:t>
        </w:r>
      </w:ins>
      <w:ins w:id="4" w:author="Scott Saleska" w:date="2014-10-18T13:45:00Z">
        <w:r w:rsidR="00A3176B">
          <w:rPr>
            <w:rFonts w:ascii="Times New Roman" w:hAnsi="Times New Roman" w:cs="Times New Roman"/>
            <w:sz w:val="20"/>
            <w:szCs w:val="20"/>
          </w:rPr>
          <w:t xml:space="preserve">new </w:t>
        </w:r>
      </w:ins>
      <w:ins w:id="5" w:author="Scott Saleska" w:date="2014-10-18T13:19:00Z">
        <w:r w:rsidR="00B06C0B">
          <w:rPr>
            <w:rFonts w:ascii="Times New Roman" w:hAnsi="Times New Roman" w:cs="Times New Roman"/>
            <w:sz w:val="20"/>
            <w:szCs w:val="20"/>
          </w:rPr>
          <w:t>Ecosystem</w:t>
        </w:r>
      </w:ins>
      <w:ins w:id="6" w:author="Scott Saleska" w:date="2014-10-18T13:20:00Z">
        <w:r w:rsidR="00B06C0B">
          <w:rPr>
            <w:rFonts w:ascii="Times New Roman" w:hAnsi="Times New Roman" w:cs="Times New Roman"/>
            <w:sz w:val="20"/>
            <w:szCs w:val="20"/>
          </w:rPr>
          <w:t xml:space="preserve"> Genomics Institute </w:t>
        </w:r>
      </w:ins>
      <w:r w:rsidR="007570CB" w:rsidRPr="00EC5733">
        <w:rPr>
          <w:rFonts w:ascii="Times New Roman" w:hAnsi="Times New Roman" w:cs="Times New Roman"/>
          <w:sz w:val="20"/>
          <w:szCs w:val="20"/>
        </w:rPr>
        <w:t>to create opportunities for seminar series</w:t>
      </w:r>
      <w:r w:rsidR="008C155F">
        <w:rPr>
          <w:rFonts w:ascii="Times New Roman" w:hAnsi="Times New Roman" w:cs="Times New Roman"/>
          <w:sz w:val="20"/>
          <w:szCs w:val="20"/>
        </w:rPr>
        <w:t xml:space="preserve"> and </w:t>
      </w:r>
      <w:r w:rsidR="007570CB" w:rsidRPr="00EC5733">
        <w:rPr>
          <w:rFonts w:ascii="Times New Roman" w:hAnsi="Times New Roman" w:cs="Times New Roman"/>
          <w:sz w:val="20"/>
          <w:szCs w:val="20"/>
        </w:rPr>
        <w:t>cross-cutting courses.</w:t>
      </w:r>
      <w:r w:rsidR="00C6506F">
        <w:rPr>
          <w:rFonts w:ascii="Times New Roman" w:hAnsi="Times New Roman" w:cs="Times New Roman"/>
          <w:sz w:val="20"/>
          <w:szCs w:val="20"/>
        </w:rPr>
        <w:t xml:space="preserve"> </w:t>
      </w:r>
      <w:r w:rsidR="00756F1B">
        <w:rPr>
          <w:rFonts w:ascii="Times New Roman" w:hAnsi="Times New Roman" w:cs="Times New Roman"/>
          <w:sz w:val="20"/>
          <w:szCs w:val="20"/>
        </w:rPr>
        <w:t xml:space="preserve">With the </w:t>
      </w:r>
      <w:r w:rsidR="00795E3E">
        <w:rPr>
          <w:rFonts w:ascii="Times New Roman" w:hAnsi="Times New Roman" w:cs="Times New Roman"/>
          <w:sz w:val="20"/>
          <w:szCs w:val="20"/>
        </w:rPr>
        <w:t>seed</w:t>
      </w:r>
      <w:r w:rsidR="00756F1B">
        <w:rPr>
          <w:rFonts w:ascii="Times New Roman" w:hAnsi="Times New Roman" w:cs="Times New Roman"/>
          <w:sz w:val="20"/>
          <w:szCs w:val="20"/>
        </w:rPr>
        <w:t xml:space="preserve"> of an eco</w:t>
      </w:r>
      <w:r w:rsidR="00795E3E">
        <w:rPr>
          <w:rFonts w:ascii="Times New Roman" w:hAnsi="Times New Roman" w:cs="Times New Roman"/>
          <w:sz w:val="20"/>
          <w:szCs w:val="20"/>
        </w:rPr>
        <w:t xml:space="preserve">system </w:t>
      </w:r>
      <w:r w:rsidR="00756F1B">
        <w:rPr>
          <w:rFonts w:ascii="Times New Roman" w:hAnsi="Times New Roman" w:cs="Times New Roman"/>
          <w:sz w:val="20"/>
          <w:szCs w:val="20"/>
        </w:rPr>
        <w:t>genomics team</w:t>
      </w:r>
      <w:r w:rsidR="008C155F">
        <w:rPr>
          <w:rFonts w:ascii="Times New Roman" w:hAnsi="Times New Roman" w:cs="Times New Roman"/>
          <w:sz w:val="20"/>
          <w:szCs w:val="20"/>
        </w:rPr>
        <w:t xml:space="preserve"> in place</w:t>
      </w:r>
      <w:r w:rsidR="003920D7">
        <w:rPr>
          <w:rFonts w:ascii="Times New Roman" w:hAnsi="Times New Roman" w:cs="Times New Roman"/>
          <w:sz w:val="20"/>
          <w:szCs w:val="20"/>
        </w:rPr>
        <w:t xml:space="preserve">, </w:t>
      </w:r>
      <w:r w:rsidR="00756F1B">
        <w:rPr>
          <w:rFonts w:ascii="Times New Roman" w:hAnsi="Times New Roman" w:cs="Times New Roman"/>
          <w:sz w:val="20"/>
          <w:szCs w:val="20"/>
        </w:rPr>
        <w:t xml:space="preserve">we will be in a position to redirect the momentum </w:t>
      </w:r>
      <w:r w:rsidR="00795E3E">
        <w:rPr>
          <w:rFonts w:ascii="Times New Roman" w:hAnsi="Times New Roman" w:cs="Times New Roman"/>
          <w:sz w:val="20"/>
          <w:szCs w:val="20"/>
        </w:rPr>
        <w:t xml:space="preserve">of the </w:t>
      </w:r>
      <w:r w:rsidR="0025731F">
        <w:rPr>
          <w:rFonts w:ascii="Times New Roman" w:hAnsi="Times New Roman" w:cs="Times New Roman"/>
          <w:sz w:val="20"/>
          <w:szCs w:val="20"/>
        </w:rPr>
        <w:t xml:space="preserve">current </w:t>
      </w:r>
      <w:r w:rsidR="00795E3E">
        <w:rPr>
          <w:rFonts w:ascii="Times New Roman" w:hAnsi="Times New Roman" w:cs="Times New Roman"/>
          <w:sz w:val="20"/>
          <w:szCs w:val="20"/>
        </w:rPr>
        <w:t xml:space="preserve">NSF IGERT in genomics </w:t>
      </w:r>
      <w:r w:rsidR="00756F1B">
        <w:rPr>
          <w:rFonts w:ascii="Times New Roman" w:hAnsi="Times New Roman" w:cs="Times New Roman"/>
          <w:sz w:val="20"/>
          <w:szCs w:val="20"/>
        </w:rPr>
        <w:t xml:space="preserve">into a </w:t>
      </w:r>
      <w:r w:rsidR="00795E3E">
        <w:rPr>
          <w:rFonts w:ascii="Times New Roman" w:hAnsi="Times New Roman" w:cs="Times New Roman"/>
          <w:sz w:val="20"/>
          <w:szCs w:val="20"/>
        </w:rPr>
        <w:t>new t</w:t>
      </w:r>
      <w:r w:rsidR="00756F1B">
        <w:rPr>
          <w:rFonts w:ascii="Times New Roman" w:hAnsi="Times New Roman" w:cs="Times New Roman"/>
          <w:sz w:val="20"/>
          <w:szCs w:val="20"/>
        </w:rPr>
        <w:t xml:space="preserve">raining program </w:t>
      </w:r>
      <w:r w:rsidR="00195F9D">
        <w:rPr>
          <w:rFonts w:ascii="Times New Roman" w:hAnsi="Times New Roman" w:cs="Times New Roman"/>
          <w:sz w:val="20"/>
          <w:szCs w:val="20"/>
        </w:rPr>
        <w:t>aimed to address Grand Challenge synergies in environmental, computational, and information-science</w:t>
      </w:r>
      <w:r w:rsidR="00EC5733">
        <w:rPr>
          <w:rFonts w:ascii="Times New Roman" w:hAnsi="Times New Roman" w:cs="Times New Roman"/>
          <w:sz w:val="20"/>
          <w:szCs w:val="20"/>
        </w:rPr>
        <w:t>.</w:t>
      </w:r>
      <w:r w:rsidR="00AB1EDC">
        <w:rPr>
          <w:rFonts w:ascii="Times New Roman" w:hAnsi="Times New Roman" w:cs="Times New Roman"/>
          <w:sz w:val="20"/>
          <w:szCs w:val="20"/>
        </w:rPr>
        <w:t xml:space="preserve"> </w:t>
      </w:r>
      <w:r w:rsidR="006F4090">
        <w:rPr>
          <w:rFonts w:ascii="Times New Roman" w:hAnsi="Times New Roman" w:cs="Times New Roman"/>
          <w:sz w:val="20"/>
          <w:szCs w:val="20"/>
        </w:rPr>
        <w:t>We expect the development of collaborative proposals to serve as an important means of crea</w:t>
      </w:r>
      <w:r w:rsidR="0025731F">
        <w:rPr>
          <w:rFonts w:ascii="Times New Roman" w:hAnsi="Times New Roman" w:cs="Times New Roman"/>
          <w:sz w:val="20"/>
          <w:szCs w:val="20"/>
        </w:rPr>
        <w:t>ting cohesion within the group</w:t>
      </w:r>
      <w:r w:rsidR="006F4090">
        <w:rPr>
          <w:rFonts w:ascii="Times New Roman" w:hAnsi="Times New Roman" w:cs="Times New Roman"/>
          <w:sz w:val="20"/>
          <w:szCs w:val="20"/>
        </w:rPr>
        <w:t xml:space="preserve">. The </w:t>
      </w:r>
      <w:r w:rsidR="0025731F">
        <w:rPr>
          <w:rFonts w:ascii="Times New Roman" w:hAnsi="Times New Roman" w:cs="Times New Roman"/>
          <w:sz w:val="20"/>
          <w:szCs w:val="20"/>
        </w:rPr>
        <w:t xml:space="preserve">positions that we have described </w:t>
      </w:r>
      <w:r w:rsidR="006F4090">
        <w:rPr>
          <w:rFonts w:ascii="Times New Roman" w:hAnsi="Times New Roman" w:cs="Times New Roman"/>
          <w:sz w:val="20"/>
          <w:szCs w:val="20"/>
        </w:rPr>
        <w:t xml:space="preserve">are not </w:t>
      </w:r>
      <w:r w:rsidR="0025731F">
        <w:rPr>
          <w:rFonts w:ascii="Times New Roman" w:hAnsi="Times New Roman" w:cs="Times New Roman"/>
          <w:sz w:val="20"/>
          <w:szCs w:val="20"/>
        </w:rPr>
        <w:t xml:space="preserve">yet </w:t>
      </w:r>
      <w:r w:rsidR="006F4090">
        <w:rPr>
          <w:rFonts w:ascii="Times New Roman" w:hAnsi="Times New Roman" w:cs="Times New Roman"/>
          <w:sz w:val="20"/>
          <w:szCs w:val="20"/>
        </w:rPr>
        <w:t xml:space="preserve">targeted to any specific Schools or Departments. </w:t>
      </w:r>
      <w:r w:rsidR="00151DE9">
        <w:rPr>
          <w:rFonts w:ascii="Times New Roman" w:hAnsi="Times New Roman" w:cs="Times New Roman"/>
          <w:sz w:val="20"/>
          <w:szCs w:val="20"/>
        </w:rPr>
        <w:t>During the recruitment phase, w</w:t>
      </w:r>
      <w:r w:rsidR="006F4090">
        <w:rPr>
          <w:rFonts w:ascii="Times New Roman" w:hAnsi="Times New Roman" w:cs="Times New Roman"/>
          <w:sz w:val="20"/>
          <w:szCs w:val="20"/>
        </w:rPr>
        <w:t xml:space="preserve">e </w:t>
      </w:r>
      <w:r w:rsidR="00151DE9">
        <w:rPr>
          <w:rFonts w:ascii="Times New Roman" w:hAnsi="Times New Roman" w:cs="Times New Roman"/>
          <w:sz w:val="20"/>
          <w:szCs w:val="20"/>
        </w:rPr>
        <w:t xml:space="preserve">will work with the hires to achieve an ideal match between their interests and those of the university to optimally distribute their impact and opportunity for success. We have not yet approached specific candidates, as this seems premature given the unsettled </w:t>
      </w:r>
      <w:r w:rsidR="0025731F">
        <w:rPr>
          <w:rFonts w:ascii="Times New Roman" w:hAnsi="Times New Roman" w:cs="Times New Roman"/>
          <w:sz w:val="20"/>
          <w:szCs w:val="20"/>
        </w:rPr>
        <w:t xml:space="preserve">outcome </w:t>
      </w:r>
      <w:r w:rsidR="00151DE9">
        <w:rPr>
          <w:rFonts w:ascii="Times New Roman" w:hAnsi="Times New Roman" w:cs="Times New Roman"/>
          <w:sz w:val="20"/>
          <w:szCs w:val="20"/>
        </w:rPr>
        <w:t xml:space="preserve">of the competition. However, </w:t>
      </w:r>
      <w:r w:rsidR="00712BB8">
        <w:rPr>
          <w:rFonts w:ascii="Times New Roman" w:hAnsi="Times New Roman" w:cs="Times New Roman"/>
          <w:sz w:val="20"/>
          <w:szCs w:val="20"/>
        </w:rPr>
        <w:t xml:space="preserve">in order to provide a sense for where we might begin our recruiting efforts, </w:t>
      </w:r>
      <w:r w:rsidR="00151DE9">
        <w:rPr>
          <w:rFonts w:ascii="Times New Roman" w:hAnsi="Times New Roman" w:cs="Times New Roman"/>
          <w:sz w:val="20"/>
          <w:szCs w:val="20"/>
        </w:rPr>
        <w:t>we direct re</w:t>
      </w:r>
      <w:r w:rsidR="0025731F">
        <w:rPr>
          <w:rFonts w:ascii="Times New Roman" w:hAnsi="Times New Roman" w:cs="Times New Roman"/>
          <w:sz w:val="20"/>
          <w:szCs w:val="20"/>
        </w:rPr>
        <w:t xml:space="preserve">viewers </w:t>
      </w:r>
      <w:r w:rsidR="00151DE9">
        <w:rPr>
          <w:rFonts w:ascii="Times New Roman" w:hAnsi="Times New Roman" w:cs="Times New Roman"/>
          <w:sz w:val="20"/>
          <w:szCs w:val="20"/>
        </w:rPr>
        <w:t xml:space="preserve">to the </w:t>
      </w:r>
      <w:r w:rsidR="005829EE">
        <w:rPr>
          <w:rFonts w:ascii="Times New Roman" w:hAnsi="Times New Roman" w:cs="Times New Roman"/>
          <w:sz w:val="20"/>
          <w:szCs w:val="20"/>
        </w:rPr>
        <w:t>Institute of Genomic Biology at the University of Illinois (</w:t>
      </w:r>
      <w:hyperlink r:id="rId9" w:history="1">
        <w:r w:rsidR="005829EE" w:rsidRPr="002D790A">
          <w:rPr>
            <w:rStyle w:val="Hyperlink"/>
            <w:rFonts w:ascii="Times New Roman" w:hAnsi="Times New Roman" w:cs="Times New Roman"/>
            <w:sz w:val="20"/>
            <w:szCs w:val="20"/>
          </w:rPr>
          <w:t>http://www.igb.illinois.edu/</w:t>
        </w:r>
      </w:hyperlink>
      <w:r w:rsidR="005829EE">
        <w:rPr>
          <w:rFonts w:ascii="Times New Roman" w:hAnsi="Times New Roman" w:cs="Times New Roman"/>
          <w:sz w:val="20"/>
          <w:szCs w:val="20"/>
        </w:rPr>
        <w:t xml:space="preserve">), the </w:t>
      </w:r>
      <w:r w:rsidR="00712BB8">
        <w:rPr>
          <w:rFonts w:ascii="Times New Roman" w:hAnsi="Times New Roman" w:cs="Times New Roman"/>
          <w:sz w:val="20"/>
          <w:szCs w:val="20"/>
        </w:rPr>
        <w:t>University of California, Davis Genome Center (</w:t>
      </w:r>
      <w:hyperlink r:id="rId10" w:history="1">
        <w:r w:rsidR="00FA09E3" w:rsidRPr="002D790A">
          <w:rPr>
            <w:rStyle w:val="Hyperlink"/>
            <w:rFonts w:ascii="Times New Roman" w:hAnsi="Times New Roman" w:cs="Times New Roman"/>
            <w:sz w:val="20"/>
            <w:szCs w:val="20"/>
          </w:rPr>
          <w:t>http://genomecenter.ucdavis.edu/people/faculty/</w:t>
        </w:r>
      </w:hyperlink>
      <w:r w:rsidR="00FA09E3">
        <w:rPr>
          <w:rFonts w:ascii="Times New Roman" w:hAnsi="Times New Roman" w:cs="Times New Roman"/>
          <w:sz w:val="20"/>
          <w:szCs w:val="20"/>
        </w:rPr>
        <w:t>)</w:t>
      </w:r>
      <w:r w:rsidR="005829EE">
        <w:rPr>
          <w:rFonts w:ascii="Times New Roman" w:hAnsi="Times New Roman" w:cs="Times New Roman"/>
          <w:sz w:val="20"/>
          <w:szCs w:val="20"/>
        </w:rPr>
        <w:t xml:space="preserve">, the Ecological Genomics Institute at Kansas State University </w:t>
      </w:r>
      <w:r w:rsidR="005829EE">
        <w:rPr>
          <w:rFonts w:ascii="Times New Roman" w:hAnsi="Times New Roman" w:cs="Times New Roman"/>
          <w:sz w:val="20"/>
          <w:szCs w:val="20"/>
        </w:rPr>
        <w:lastRenderedPageBreak/>
        <w:t>(</w:t>
      </w:r>
      <w:hyperlink r:id="rId11" w:history="1">
        <w:r w:rsidR="005829EE" w:rsidRPr="002D790A">
          <w:rPr>
            <w:rStyle w:val="Hyperlink"/>
            <w:rFonts w:ascii="Times New Roman" w:hAnsi="Times New Roman" w:cs="Times New Roman"/>
            <w:sz w:val="20"/>
            <w:szCs w:val="20"/>
          </w:rPr>
          <w:t>http://ecogen.ksu.edu/people.html</w:t>
        </w:r>
      </w:hyperlink>
      <w:r w:rsidR="005829EE">
        <w:rPr>
          <w:rFonts w:ascii="Times New Roman" w:hAnsi="Times New Roman" w:cs="Times New Roman"/>
          <w:sz w:val="20"/>
          <w:szCs w:val="20"/>
        </w:rPr>
        <w:t xml:space="preserve">), </w:t>
      </w:r>
      <w:r w:rsidR="00712BB8">
        <w:rPr>
          <w:rFonts w:ascii="Times New Roman" w:hAnsi="Times New Roman" w:cs="Times New Roman"/>
          <w:sz w:val="20"/>
          <w:szCs w:val="20"/>
        </w:rPr>
        <w:t>and the Duke Center for the Genomics of Microbial Systems (</w:t>
      </w:r>
      <w:hyperlink r:id="rId12" w:history="1">
        <w:r w:rsidR="00712BB8" w:rsidRPr="002D790A">
          <w:rPr>
            <w:rStyle w:val="Hyperlink"/>
            <w:rFonts w:ascii="Times New Roman" w:hAnsi="Times New Roman" w:cs="Times New Roman"/>
            <w:sz w:val="20"/>
            <w:szCs w:val="20"/>
          </w:rPr>
          <w:t>http://microbialgenomics.mgm.duke.edu/faculty</w:t>
        </w:r>
      </w:hyperlink>
      <w:r w:rsidR="00712BB8">
        <w:rPr>
          <w:rFonts w:ascii="Times New Roman" w:hAnsi="Times New Roman" w:cs="Times New Roman"/>
          <w:sz w:val="20"/>
          <w:szCs w:val="20"/>
        </w:rPr>
        <w:t>)</w:t>
      </w:r>
      <w:r w:rsidR="00FA09E3">
        <w:rPr>
          <w:rFonts w:ascii="Times New Roman" w:hAnsi="Times New Roman" w:cs="Times New Roman"/>
          <w:sz w:val="20"/>
          <w:szCs w:val="20"/>
        </w:rPr>
        <w:t>.</w:t>
      </w:r>
      <w:r w:rsidR="00712BB8">
        <w:rPr>
          <w:rFonts w:ascii="Times New Roman" w:hAnsi="Times New Roman" w:cs="Times New Roman"/>
          <w:sz w:val="20"/>
          <w:szCs w:val="20"/>
        </w:rPr>
        <w:t xml:space="preserve"> </w:t>
      </w:r>
    </w:p>
    <w:sectPr w:rsidR="00865AB1">
      <w:footerReference w:type="default" r:id="rId1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0E134B" w15:done="0"/>
  <w15:commentEx w15:paraId="7AA3CFD0" w15:done="0"/>
  <w15:commentEx w15:paraId="6228E496" w15:done="0"/>
  <w15:commentEx w15:paraId="0C1013D6" w15:done="0"/>
  <w15:commentEx w15:paraId="55BEAFCE" w15:done="0"/>
  <w15:commentEx w15:paraId="738A3749" w15:done="0"/>
  <w15:commentEx w15:paraId="24DE9219" w15:done="0"/>
  <w15:commentEx w15:paraId="3DD34C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14D08" w14:textId="77777777" w:rsidR="00DD1461" w:rsidRDefault="00DD1461" w:rsidP="008A0F32">
      <w:r>
        <w:separator/>
      </w:r>
    </w:p>
  </w:endnote>
  <w:endnote w:type="continuationSeparator" w:id="0">
    <w:p w14:paraId="10FF495C" w14:textId="77777777" w:rsidR="00DD1461" w:rsidRDefault="00DD1461" w:rsidP="008A0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4552799"/>
      <w:docPartObj>
        <w:docPartGallery w:val="Page Numbers (Bottom of Page)"/>
        <w:docPartUnique/>
      </w:docPartObj>
    </w:sdtPr>
    <w:sdtEndPr>
      <w:rPr>
        <w:noProof/>
      </w:rPr>
    </w:sdtEndPr>
    <w:sdtContent>
      <w:p w14:paraId="3EFC1B15" w14:textId="77777777" w:rsidR="00B60377" w:rsidRDefault="00B60377">
        <w:pPr>
          <w:pStyle w:val="Footer"/>
          <w:jc w:val="center"/>
        </w:pPr>
        <w:r>
          <w:fldChar w:fldCharType="begin"/>
        </w:r>
        <w:r>
          <w:instrText xml:space="preserve"> PAGE   \* MERGEFORMAT </w:instrText>
        </w:r>
        <w:r>
          <w:fldChar w:fldCharType="separate"/>
        </w:r>
        <w:r w:rsidR="002269E6">
          <w:rPr>
            <w:noProof/>
          </w:rPr>
          <w:t>4</w:t>
        </w:r>
        <w:r>
          <w:rPr>
            <w:noProof/>
          </w:rPr>
          <w:fldChar w:fldCharType="end"/>
        </w:r>
      </w:p>
    </w:sdtContent>
  </w:sdt>
  <w:p w14:paraId="68A7D2F6" w14:textId="77777777" w:rsidR="00B60377" w:rsidRDefault="00B603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911F5" w14:textId="77777777" w:rsidR="00DD1461" w:rsidRDefault="00DD1461" w:rsidP="008A0F32">
      <w:r>
        <w:separator/>
      </w:r>
    </w:p>
  </w:footnote>
  <w:footnote w:type="continuationSeparator" w:id="0">
    <w:p w14:paraId="4FD8E4B5" w14:textId="77777777" w:rsidR="00DD1461" w:rsidRDefault="00DD1461" w:rsidP="008A0F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B256D"/>
    <w:multiLevelType w:val="hybridMultilevel"/>
    <w:tmpl w:val="8C562C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Moore">
    <w15:presenceInfo w15:providerId="Windows Live" w15:userId="2e58fdfb8a4df7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BA"/>
    <w:rsid w:val="000033CD"/>
    <w:rsid w:val="000219B7"/>
    <w:rsid w:val="000317B4"/>
    <w:rsid w:val="00032CE7"/>
    <w:rsid w:val="00044CB6"/>
    <w:rsid w:val="000470CB"/>
    <w:rsid w:val="000714CA"/>
    <w:rsid w:val="000930CE"/>
    <w:rsid w:val="0009565A"/>
    <w:rsid w:val="00112220"/>
    <w:rsid w:val="001175FF"/>
    <w:rsid w:val="001274EA"/>
    <w:rsid w:val="00135730"/>
    <w:rsid w:val="00146A96"/>
    <w:rsid w:val="00151DE9"/>
    <w:rsid w:val="001759D8"/>
    <w:rsid w:val="00175D62"/>
    <w:rsid w:val="00176575"/>
    <w:rsid w:val="00180A37"/>
    <w:rsid w:val="001862CA"/>
    <w:rsid w:val="00190B93"/>
    <w:rsid w:val="00195F9D"/>
    <w:rsid w:val="001A0486"/>
    <w:rsid w:val="001A51AD"/>
    <w:rsid w:val="001B48AB"/>
    <w:rsid w:val="001C37D3"/>
    <w:rsid w:val="001D2FFE"/>
    <w:rsid w:val="001E1E2C"/>
    <w:rsid w:val="001E7B36"/>
    <w:rsid w:val="001F049B"/>
    <w:rsid w:val="0021245E"/>
    <w:rsid w:val="00215F98"/>
    <w:rsid w:val="0022461B"/>
    <w:rsid w:val="002269E6"/>
    <w:rsid w:val="00255A76"/>
    <w:rsid w:val="0025731F"/>
    <w:rsid w:val="00292AAF"/>
    <w:rsid w:val="002A3E7A"/>
    <w:rsid w:val="002B0012"/>
    <w:rsid w:val="002B5B24"/>
    <w:rsid w:val="002C24F4"/>
    <w:rsid w:val="002D0625"/>
    <w:rsid w:val="002E57B6"/>
    <w:rsid w:val="002F5A63"/>
    <w:rsid w:val="00304E85"/>
    <w:rsid w:val="00306E3C"/>
    <w:rsid w:val="00311B8F"/>
    <w:rsid w:val="00323064"/>
    <w:rsid w:val="00323BA8"/>
    <w:rsid w:val="00341F40"/>
    <w:rsid w:val="00346D68"/>
    <w:rsid w:val="00347F78"/>
    <w:rsid w:val="00355C7D"/>
    <w:rsid w:val="003630E5"/>
    <w:rsid w:val="0036404A"/>
    <w:rsid w:val="00364F3A"/>
    <w:rsid w:val="00371289"/>
    <w:rsid w:val="00384EA5"/>
    <w:rsid w:val="003920D7"/>
    <w:rsid w:val="003A393C"/>
    <w:rsid w:val="003A5B3E"/>
    <w:rsid w:val="003C042F"/>
    <w:rsid w:val="003C39EE"/>
    <w:rsid w:val="003C7F91"/>
    <w:rsid w:val="003E1835"/>
    <w:rsid w:val="003E7BC0"/>
    <w:rsid w:val="003F57C8"/>
    <w:rsid w:val="003F5B49"/>
    <w:rsid w:val="004070F9"/>
    <w:rsid w:val="0041102C"/>
    <w:rsid w:val="00412257"/>
    <w:rsid w:val="00440C53"/>
    <w:rsid w:val="00456FAC"/>
    <w:rsid w:val="00472B36"/>
    <w:rsid w:val="00476FAC"/>
    <w:rsid w:val="004A1718"/>
    <w:rsid w:val="004A7F26"/>
    <w:rsid w:val="004B697B"/>
    <w:rsid w:val="00507D50"/>
    <w:rsid w:val="00511CA2"/>
    <w:rsid w:val="00513C14"/>
    <w:rsid w:val="0052177A"/>
    <w:rsid w:val="00545078"/>
    <w:rsid w:val="00556B3B"/>
    <w:rsid w:val="00556B4A"/>
    <w:rsid w:val="00573DB2"/>
    <w:rsid w:val="00577FC0"/>
    <w:rsid w:val="005829EE"/>
    <w:rsid w:val="00587DA2"/>
    <w:rsid w:val="005908BE"/>
    <w:rsid w:val="005B1AFC"/>
    <w:rsid w:val="005B303C"/>
    <w:rsid w:val="005C0457"/>
    <w:rsid w:val="005C5CB4"/>
    <w:rsid w:val="005D4545"/>
    <w:rsid w:val="005F42EB"/>
    <w:rsid w:val="00611AB5"/>
    <w:rsid w:val="0065518B"/>
    <w:rsid w:val="006A60BA"/>
    <w:rsid w:val="006B4BC7"/>
    <w:rsid w:val="006C1694"/>
    <w:rsid w:val="006D1A7B"/>
    <w:rsid w:val="006E07E1"/>
    <w:rsid w:val="006F4090"/>
    <w:rsid w:val="0070234A"/>
    <w:rsid w:val="007047AD"/>
    <w:rsid w:val="00710071"/>
    <w:rsid w:val="00712BB8"/>
    <w:rsid w:val="00735515"/>
    <w:rsid w:val="00756F1B"/>
    <w:rsid w:val="007570CB"/>
    <w:rsid w:val="00776B23"/>
    <w:rsid w:val="00783B03"/>
    <w:rsid w:val="007922CA"/>
    <w:rsid w:val="00795E3E"/>
    <w:rsid w:val="007A3235"/>
    <w:rsid w:val="007B1B15"/>
    <w:rsid w:val="007B5EAC"/>
    <w:rsid w:val="007B7F7B"/>
    <w:rsid w:val="007C3F2C"/>
    <w:rsid w:val="007D7200"/>
    <w:rsid w:val="007E2540"/>
    <w:rsid w:val="007F026D"/>
    <w:rsid w:val="007F3093"/>
    <w:rsid w:val="008007AE"/>
    <w:rsid w:val="008035E4"/>
    <w:rsid w:val="0080479A"/>
    <w:rsid w:val="0080720A"/>
    <w:rsid w:val="008111B3"/>
    <w:rsid w:val="00813E1D"/>
    <w:rsid w:val="0083500D"/>
    <w:rsid w:val="00857A33"/>
    <w:rsid w:val="00865AB1"/>
    <w:rsid w:val="0087181D"/>
    <w:rsid w:val="0088584B"/>
    <w:rsid w:val="008A0F32"/>
    <w:rsid w:val="008C155F"/>
    <w:rsid w:val="008D7121"/>
    <w:rsid w:val="009078AD"/>
    <w:rsid w:val="00926603"/>
    <w:rsid w:val="00933805"/>
    <w:rsid w:val="0093422C"/>
    <w:rsid w:val="00935F65"/>
    <w:rsid w:val="00940F94"/>
    <w:rsid w:val="00941888"/>
    <w:rsid w:val="009450F2"/>
    <w:rsid w:val="0094653F"/>
    <w:rsid w:val="009501AD"/>
    <w:rsid w:val="009766AC"/>
    <w:rsid w:val="009D4351"/>
    <w:rsid w:val="009D6DEB"/>
    <w:rsid w:val="00A02AB7"/>
    <w:rsid w:val="00A03509"/>
    <w:rsid w:val="00A065B5"/>
    <w:rsid w:val="00A24E3C"/>
    <w:rsid w:val="00A3176B"/>
    <w:rsid w:val="00A34063"/>
    <w:rsid w:val="00A37067"/>
    <w:rsid w:val="00A41DE9"/>
    <w:rsid w:val="00A4302E"/>
    <w:rsid w:val="00A566AB"/>
    <w:rsid w:val="00A900FD"/>
    <w:rsid w:val="00A936F1"/>
    <w:rsid w:val="00AA3C89"/>
    <w:rsid w:val="00AB1EDC"/>
    <w:rsid w:val="00AD118C"/>
    <w:rsid w:val="00AD1C9E"/>
    <w:rsid w:val="00AD6611"/>
    <w:rsid w:val="00B06C0B"/>
    <w:rsid w:val="00B20614"/>
    <w:rsid w:val="00B22AE8"/>
    <w:rsid w:val="00B27D6C"/>
    <w:rsid w:val="00B37C16"/>
    <w:rsid w:val="00B37DF9"/>
    <w:rsid w:val="00B56DBB"/>
    <w:rsid w:val="00B60377"/>
    <w:rsid w:val="00B61634"/>
    <w:rsid w:val="00B64AE5"/>
    <w:rsid w:val="00B674CE"/>
    <w:rsid w:val="00B77D8F"/>
    <w:rsid w:val="00BA5F3F"/>
    <w:rsid w:val="00BE06A0"/>
    <w:rsid w:val="00BE22A7"/>
    <w:rsid w:val="00BF2F09"/>
    <w:rsid w:val="00BF4C92"/>
    <w:rsid w:val="00C1267B"/>
    <w:rsid w:val="00C20A28"/>
    <w:rsid w:val="00C25DFD"/>
    <w:rsid w:val="00C27E3A"/>
    <w:rsid w:val="00C32B4D"/>
    <w:rsid w:val="00C42634"/>
    <w:rsid w:val="00C526D7"/>
    <w:rsid w:val="00C6506F"/>
    <w:rsid w:val="00C7241F"/>
    <w:rsid w:val="00C84374"/>
    <w:rsid w:val="00C8698F"/>
    <w:rsid w:val="00C91507"/>
    <w:rsid w:val="00C94090"/>
    <w:rsid w:val="00CA3827"/>
    <w:rsid w:val="00D12AA4"/>
    <w:rsid w:val="00D33407"/>
    <w:rsid w:val="00D442C1"/>
    <w:rsid w:val="00D55652"/>
    <w:rsid w:val="00D61A08"/>
    <w:rsid w:val="00DB2BF0"/>
    <w:rsid w:val="00DD1461"/>
    <w:rsid w:val="00DE55BA"/>
    <w:rsid w:val="00DF2A73"/>
    <w:rsid w:val="00E6386A"/>
    <w:rsid w:val="00E704FA"/>
    <w:rsid w:val="00E73461"/>
    <w:rsid w:val="00EA6056"/>
    <w:rsid w:val="00EC376F"/>
    <w:rsid w:val="00EC5733"/>
    <w:rsid w:val="00ED7A42"/>
    <w:rsid w:val="00EF4735"/>
    <w:rsid w:val="00F41508"/>
    <w:rsid w:val="00F5760F"/>
    <w:rsid w:val="00F61982"/>
    <w:rsid w:val="00F70CBF"/>
    <w:rsid w:val="00F772A2"/>
    <w:rsid w:val="00F90476"/>
    <w:rsid w:val="00F936A4"/>
    <w:rsid w:val="00F96EC2"/>
    <w:rsid w:val="00FA09E3"/>
    <w:rsid w:val="00FA2B1E"/>
    <w:rsid w:val="00FC3E78"/>
    <w:rsid w:val="00FF19EA"/>
    <w:rsid w:val="00FF7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8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60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A60BA"/>
    <w:pPr>
      <w:ind w:left="720"/>
      <w:contextualSpacing/>
    </w:pPr>
  </w:style>
  <w:style w:type="paragraph" w:styleId="BalloonText">
    <w:name w:val="Balloon Text"/>
    <w:basedOn w:val="Normal"/>
    <w:link w:val="BalloonTextChar"/>
    <w:uiPriority w:val="99"/>
    <w:semiHidden/>
    <w:unhideWhenUsed/>
    <w:rsid w:val="008035E4"/>
    <w:rPr>
      <w:rFonts w:ascii="Tahoma" w:hAnsi="Tahoma" w:cs="Tahoma"/>
      <w:sz w:val="16"/>
      <w:szCs w:val="16"/>
    </w:rPr>
  </w:style>
  <w:style w:type="character" w:customStyle="1" w:styleId="BalloonTextChar">
    <w:name w:val="Balloon Text Char"/>
    <w:basedOn w:val="DefaultParagraphFont"/>
    <w:link w:val="BalloonText"/>
    <w:uiPriority w:val="99"/>
    <w:semiHidden/>
    <w:rsid w:val="008035E4"/>
    <w:rPr>
      <w:rFonts w:ascii="Tahoma" w:hAnsi="Tahoma" w:cs="Tahoma"/>
      <w:sz w:val="16"/>
      <w:szCs w:val="16"/>
    </w:rPr>
  </w:style>
  <w:style w:type="character" w:customStyle="1" w:styleId="st">
    <w:name w:val="st"/>
    <w:basedOn w:val="DefaultParagraphFont"/>
    <w:rsid w:val="000714CA"/>
  </w:style>
  <w:style w:type="character" w:styleId="Emphasis">
    <w:name w:val="Emphasis"/>
    <w:basedOn w:val="DefaultParagraphFont"/>
    <w:uiPriority w:val="20"/>
    <w:qFormat/>
    <w:rsid w:val="000714CA"/>
    <w:rPr>
      <w:i/>
      <w:iCs/>
    </w:rPr>
  </w:style>
  <w:style w:type="paragraph" w:customStyle="1" w:styleId="xmsonormal">
    <w:name w:val="x_msonormal"/>
    <w:basedOn w:val="Normal"/>
    <w:rsid w:val="00F9047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476"/>
    <w:rPr>
      <w:color w:val="0000FF"/>
      <w:u w:val="single"/>
    </w:rPr>
  </w:style>
  <w:style w:type="paragraph" w:styleId="Header">
    <w:name w:val="header"/>
    <w:basedOn w:val="Normal"/>
    <w:link w:val="HeaderChar"/>
    <w:uiPriority w:val="99"/>
    <w:unhideWhenUsed/>
    <w:rsid w:val="008A0F32"/>
    <w:pPr>
      <w:tabs>
        <w:tab w:val="center" w:pos="4680"/>
        <w:tab w:val="right" w:pos="9360"/>
      </w:tabs>
    </w:pPr>
  </w:style>
  <w:style w:type="character" w:customStyle="1" w:styleId="HeaderChar">
    <w:name w:val="Header Char"/>
    <w:basedOn w:val="DefaultParagraphFont"/>
    <w:link w:val="Header"/>
    <w:uiPriority w:val="99"/>
    <w:rsid w:val="008A0F32"/>
  </w:style>
  <w:style w:type="paragraph" w:styleId="Footer">
    <w:name w:val="footer"/>
    <w:basedOn w:val="Normal"/>
    <w:link w:val="FooterChar"/>
    <w:uiPriority w:val="99"/>
    <w:unhideWhenUsed/>
    <w:rsid w:val="008A0F32"/>
    <w:pPr>
      <w:tabs>
        <w:tab w:val="center" w:pos="4680"/>
        <w:tab w:val="right" w:pos="9360"/>
      </w:tabs>
    </w:pPr>
  </w:style>
  <w:style w:type="character" w:customStyle="1" w:styleId="FooterChar">
    <w:name w:val="Footer Char"/>
    <w:basedOn w:val="DefaultParagraphFont"/>
    <w:link w:val="Footer"/>
    <w:uiPriority w:val="99"/>
    <w:rsid w:val="008A0F32"/>
  </w:style>
  <w:style w:type="character" w:styleId="CommentReference">
    <w:name w:val="annotation reference"/>
    <w:basedOn w:val="DefaultParagraphFont"/>
    <w:uiPriority w:val="99"/>
    <w:semiHidden/>
    <w:unhideWhenUsed/>
    <w:rsid w:val="00DB2BF0"/>
    <w:rPr>
      <w:sz w:val="18"/>
      <w:szCs w:val="18"/>
    </w:rPr>
  </w:style>
  <w:style w:type="paragraph" w:styleId="CommentText">
    <w:name w:val="annotation text"/>
    <w:basedOn w:val="Normal"/>
    <w:link w:val="CommentTextChar"/>
    <w:uiPriority w:val="99"/>
    <w:semiHidden/>
    <w:unhideWhenUsed/>
    <w:rsid w:val="00DB2BF0"/>
    <w:rPr>
      <w:sz w:val="24"/>
      <w:szCs w:val="24"/>
    </w:rPr>
  </w:style>
  <w:style w:type="character" w:customStyle="1" w:styleId="CommentTextChar">
    <w:name w:val="Comment Text Char"/>
    <w:basedOn w:val="DefaultParagraphFont"/>
    <w:link w:val="CommentText"/>
    <w:uiPriority w:val="99"/>
    <w:semiHidden/>
    <w:rsid w:val="00DB2BF0"/>
    <w:rPr>
      <w:sz w:val="24"/>
      <w:szCs w:val="24"/>
    </w:rPr>
  </w:style>
  <w:style w:type="paragraph" w:styleId="CommentSubject">
    <w:name w:val="annotation subject"/>
    <w:basedOn w:val="CommentText"/>
    <w:next w:val="CommentText"/>
    <w:link w:val="CommentSubjectChar"/>
    <w:uiPriority w:val="99"/>
    <w:semiHidden/>
    <w:unhideWhenUsed/>
    <w:rsid w:val="00DB2BF0"/>
    <w:rPr>
      <w:b/>
      <w:bCs/>
      <w:sz w:val="20"/>
      <w:szCs w:val="20"/>
    </w:rPr>
  </w:style>
  <w:style w:type="character" w:customStyle="1" w:styleId="CommentSubjectChar">
    <w:name w:val="Comment Subject Char"/>
    <w:basedOn w:val="CommentTextChar"/>
    <w:link w:val="CommentSubject"/>
    <w:uiPriority w:val="99"/>
    <w:semiHidden/>
    <w:rsid w:val="00DB2BF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60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A60BA"/>
    <w:pPr>
      <w:ind w:left="720"/>
      <w:contextualSpacing/>
    </w:pPr>
  </w:style>
  <w:style w:type="paragraph" w:styleId="BalloonText">
    <w:name w:val="Balloon Text"/>
    <w:basedOn w:val="Normal"/>
    <w:link w:val="BalloonTextChar"/>
    <w:uiPriority w:val="99"/>
    <w:semiHidden/>
    <w:unhideWhenUsed/>
    <w:rsid w:val="008035E4"/>
    <w:rPr>
      <w:rFonts w:ascii="Tahoma" w:hAnsi="Tahoma" w:cs="Tahoma"/>
      <w:sz w:val="16"/>
      <w:szCs w:val="16"/>
    </w:rPr>
  </w:style>
  <w:style w:type="character" w:customStyle="1" w:styleId="BalloonTextChar">
    <w:name w:val="Balloon Text Char"/>
    <w:basedOn w:val="DefaultParagraphFont"/>
    <w:link w:val="BalloonText"/>
    <w:uiPriority w:val="99"/>
    <w:semiHidden/>
    <w:rsid w:val="008035E4"/>
    <w:rPr>
      <w:rFonts w:ascii="Tahoma" w:hAnsi="Tahoma" w:cs="Tahoma"/>
      <w:sz w:val="16"/>
      <w:szCs w:val="16"/>
    </w:rPr>
  </w:style>
  <w:style w:type="character" w:customStyle="1" w:styleId="st">
    <w:name w:val="st"/>
    <w:basedOn w:val="DefaultParagraphFont"/>
    <w:rsid w:val="000714CA"/>
  </w:style>
  <w:style w:type="character" w:styleId="Emphasis">
    <w:name w:val="Emphasis"/>
    <w:basedOn w:val="DefaultParagraphFont"/>
    <w:uiPriority w:val="20"/>
    <w:qFormat/>
    <w:rsid w:val="000714CA"/>
    <w:rPr>
      <w:i/>
      <w:iCs/>
    </w:rPr>
  </w:style>
  <w:style w:type="paragraph" w:customStyle="1" w:styleId="xmsonormal">
    <w:name w:val="x_msonormal"/>
    <w:basedOn w:val="Normal"/>
    <w:rsid w:val="00F9047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476"/>
    <w:rPr>
      <w:color w:val="0000FF"/>
      <w:u w:val="single"/>
    </w:rPr>
  </w:style>
  <w:style w:type="paragraph" w:styleId="Header">
    <w:name w:val="header"/>
    <w:basedOn w:val="Normal"/>
    <w:link w:val="HeaderChar"/>
    <w:uiPriority w:val="99"/>
    <w:unhideWhenUsed/>
    <w:rsid w:val="008A0F32"/>
    <w:pPr>
      <w:tabs>
        <w:tab w:val="center" w:pos="4680"/>
        <w:tab w:val="right" w:pos="9360"/>
      </w:tabs>
    </w:pPr>
  </w:style>
  <w:style w:type="character" w:customStyle="1" w:styleId="HeaderChar">
    <w:name w:val="Header Char"/>
    <w:basedOn w:val="DefaultParagraphFont"/>
    <w:link w:val="Header"/>
    <w:uiPriority w:val="99"/>
    <w:rsid w:val="008A0F32"/>
  </w:style>
  <w:style w:type="paragraph" w:styleId="Footer">
    <w:name w:val="footer"/>
    <w:basedOn w:val="Normal"/>
    <w:link w:val="FooterChar"/>
    <w:uiPriority w:val="99"/>
    <w:unhideWhenUsed/>
    <w:rsid w:val="008A0F32"/>
    <w:pPr>
      <w:tabs>
        <w:tab w:val="center" w:pos="4680"/>
        <w:tab w:val="right" w:pos="9360"/>
      </w:tabs>
    </w:pPr>
  </w:style>
  <w:style w:type="character" w:customStyle="1" w:styleId="FooterChar">
    <w:name w:val="Footer Char"/>
    <w:basedOn w:val="DefaultParagraphFont"/>
    <w:link w:val="Footer"/>
    <w:uiPriority w:val="99"/>
    <w:rsid w:val="008A0F32"/>
  </w:style>
  <w:style w:type="character" w:styleId="CommentReference">
    <w:name w:val="annotation reference"/>
    <w:basedOn w:val="DefaultParagraphFont"/>
    <w:uiPriority w:val="99"/>
    <w:semiHidden/>
    <w:unhideWhenUsed/>
    <w:rsid w:val="00DB2BF0"/>
    <w:rPr>
      <w:sz w:val="18"/>
      <w:szCs w:val="18"/>
    </w:rPr>
  </w:style>
  <w:style w:type="paragraph" w:styleId="CommentText">
    <w:name w:val="annotation text"/>
    <w:basedOn w:val="Normal"/>
    <w:link w:val="CommentTextChar"/>
    <w:uiPriority w:val="99"/>
    <w:semiHidden/>
    <w:unhideWhenUsed/>
    <w:rsid w:val="00DB2BF0"/>
    <w:rPr>
      <w:sz w:val="24"/>
      <w:szCs w:val="24"/>
    </w:rPr>
  </w:style>
  <w:style w:type="character" w:customStyle="1" w:styleId="CommentTextChar">
    <w:name w:val="Comment Text Char"/>
    <w:basedOn w:val="DefaultParagraphFont"/>
    <w:link w:val="CommentText"/>
    <w:uiPriority w:val="99"/>
    <w:semiHidden/>
    <w:rsid w:val="00DB2BF0"/>
    <w:rPr>
      <w:sz w:val="24"/>
      <w:szCs w:val="24"/>
    </w:rPr>
  </w:style>
  <w:style w:type="paragraph" w:styleId="CommentSubject">
    <w:name w:val="annotation subject"/>
    <w:basedOn w:val="CommentText"/>
    <w:next w:val="CommentText"/>
    <w:link w:val="CommentSubjectChar"/>
    <w:uiPriority w:val="99"/>
    <w:semiHidden/>
    <w:unhideWhenUsed/>
    <w:rsid w:val="00DB2BF0"/>
    <w:rPr>
      <w:b/>
      <w:bCs/>
      <w:sz w:val="20"/>
      <w:szCs w:val="20"/>
    </w:rPr>
  </w:style>
  <w:style w:type="character" w:customStyle="1" w:styleId="CommentSubjectChar">
    <w:name w:val="Comment Subject Char"/>
    <w:basedOn w:val="CommentTextChar"/>
    <w:link w:val="CommentSubject"/>
    <w:uiPriority w:val="99"/>
    <w:semiHidden/>
    <w:rsid w:val="00DB2B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56952">
      <w:bodyDiv w:val="1"/>
      <w:marLeft w:val="0"/>
      <w:marRight w:val="0"/>
      <w:marTop w:val="0"/>
      <w:marBottom w:val="0"/>
      <w:divBdr>
        <w:top w:val="none" w:sz="0" w:space="0" w:color="auto"/>
        <w:left w:val="none" w:sz="0" w:space="0" w:color="auto"/>
        <w:bottom w:val="none" w:sz="0" w:space="0" w:color="auto"/>
        <w:right w:val="none" w:sz="0" w:space="0" w:color="auto"/>
      </w:divBdr>
    </w:div>
    <w:div w:id="16488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icrobialgenomics.mgm.duke.edu/faculty" TargetMode="Externa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cogen.ksu.edu/peop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enomecenter.ucdavis.edu/people/faculty/" TargetMode="External"/><Relationship Id="rId4" Type="http://schemas.openxmlformats.org/officeDocument/2006/relationships/settings" Target="settings.xml"/><Relationship Id="rId9" Type="http://schemas.openxmlformats.org/officeDocument/2006/relationships/hyperlink" Target="http://www.igb.illinoi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Scott Saleska</cp:lastModifiedBy>
  <cp:revision>3</cp:revision>
  <dcterms:created xsi:type="dcterms:W3CDTF">2014-10-19T20:56:00Z</dcterms:created>
  <dcterms:modified xsi:type="dcterms:W3CDTF">2014-10-19T21:00:00Z</dcterms:modified>
</cp:coreProperties>
</file>